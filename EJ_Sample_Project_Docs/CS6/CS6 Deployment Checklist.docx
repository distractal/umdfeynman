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A1D" w:rsidRDefault="006862B8" w:rsidP="006862B8">
      <w:pPr>
        <w:pStyle w:val="Title"/>
      </w:pPr>
      <w:r>
        <w:t>CS6 Deployment Checklist</w:t>
      </w:r>
    </w:p>
    <w:p w:rsidR="006862B8" w:rsidRDefault="006862B8" w:rsidP="006862B8">
      <w:pPr>
        <w:pStyle w:val="ListParagraph"/>
        <w:numPr>
          <w:ilvl w:val="0"/>
          <w:numId w:val="1"/>
        </w:numPr>
      </w:pPr>
      <w:r>
        <w:t>Determine Extensis UTC client requirements</w:t>
      </w:r>
    </w:p>
    <w:p w:rsidR="006862B8" w:rsidRDefault="006862B8" w:rsidP="006862B8">
      <w:pPr>
        <w:pStyle w:val="ListParagraph"/>
        <w:numPr>
          <w:ilvl w:val="1"/>
          <w:numId w:val="1"/>
        </w:numPr>
      </w:pPr>
      <w:r>
        <w:t>Do we need to upgrade the server also?  Is there a substantial benefit to upgrading the server?</w:t>
      </w:r>
    </w:p>
    <w:p w:rsidR="006862B8" w:rsidRDefault="006862B8" w:rsidP="006862B8">
      <w:pPr>
        <w:pStyle w:val="ListParagraph"/>
        <w:numPr>
          <w:ilvl w:val="2"/>
          <w:numId w:val="1"/>
        </w:numPr>
      </w:pPr>
      <w:r>
        <w:t>If either question is yes, determine Extensis UT server requirements.</w:t>
      </w:r>
    </w:p>
    <w:p w:rsidR="00105117" w:rsidRPr="00105117" w:rsidRDefault="00105117" w:rsidP="006862B8">
      <w:pPr>
        <w:pStyle w:val="ListParagraph"/>
        <w:numPr>
          <w:ilvl w:val="2"/>
          <w:numId w:val="1"/>
        </w:numPr>
        <w:rPr>
          <w:color w:val="FF0000"/>
        </w:rPr>
      </w:pPr>
      <w:r w:rsidRPr="00105117">
        <w:rPr>
          <w:color w:val="FF0000"/>
        </w:rPr>
        <w:t xml:space="preserve">Answer:  We do not need to upgrade the server to use UTC 3.3.0.  The largest benefit for UTS 3.2.0 is improved AD integration functionality, and Extensis has advised us to wait until 3.3.0 </w:t>
      </w:r>
      <w:r>
        <w:rPr>
          <w:color w:val="FF0000"/>
        </w:rPr>
        <w:t>as there are performance issues with 3.2.0.</w:t>
      </w:r>
    </w:p>
    <w:p w:rsidR="00181F35" w:rsidRDefault="00181F35" w:rsidP="00181F35">
      <w:pPr>
        <w:pStyle w:val="ListParagraph"/>
        <w:ind w:left="2160"/>
      </w:pPr>
    </w:p>
    <w:p w:rsidR="006862B8" w:rsidRDefault="006862B8" w:rsidP="006862B8">
      <w:pPr>
        <w:pStyle w:val="ListParagraph"/>
        <w:numPr>
          <w:ilvl w:val="0"/>
          <w:numId w:val="1"/>
        </w:numPr>
      </w:pPr>
      <w:r>
        <w:t>Determine Creative Suite 6 requirements</w:t>
      </w:r>
      <w:r w:rsidR="002133A7">
        <w:t xml:space="preserve">  </w:t>
      </w:r>
      <w:r w:rsidR="002133A7" w:rsidRPr="002133A7">
        <w:rPr>
          <w:b/>
        </w:rPr>
        <w:t>(Begin 10/15)</w:t>
      </w:r>
    </w:p>
    <w:p w:rsidR="006862B8" w:rsidRDefault="006862B8" w:rsidP="006862B8">
      <w:pPr>
        <w:pStyle w:val="ListParagraph"/>
        <w:numPr>
          <w:ilvl w:val="1"/>
          <w:numId w:val="1"/>
        </w:numPr>
      </w:pPr>
      <w:r>
        <w:t>How to uninstall CS5.5?</w:t>
      </w:r>
    </w:p>
    <w:p w:rsidR="00DF3807" w:rsidRDefault="00C5390F">
      <w:pPr>
        <w:pStyle w:val="ListParagraph"/>
        <w:numPr>
          <w:ilvl w:val="2"/>
          <w:numId w:val="1"/>
        </w:numPr>
      </w:pPr>
      <w:r>
        <w:t>Uninstall Process</w:t>
      </w:r>
    </w:p>
    <w:p w:rsidR="00DF3807" w:rsidRDefault="00105117">
      <w:pPr>
        <w:pStyle w:val="ListParagraph"/>
        <w:numPr>
          <w:ilvl w:val="3"/>
          <w:numId w:val="1"/>
        </w:numPr>
      </w:pPr>
      <w:r>
        <w:t xml:space="preserve">Step 1 </w:t>
      </w:r>
      <w:r w:rsidR="00C5390F">
        <w:t>–</w:t>
      </w:r>
      <w:r>
        <w:t xml:space="preserve"> </w:t>
      </w:r>
      <w:r w:rsidR="00C5390F">
        <w:t xml:space="preserve">Deactivate </w:t>
      </w:r>
      <w:proofErr w:type="spellStart"/>
      <w:r w:rsidR="00C5390F">
        <w:t>plugins</w:t>
      </w:r>
      <w:proofErr w:type="spellEnd"/>
      <w:r w:rsidR="00C5390F">
        <w:t xml:space="preserve"> prior to transfer</w:t>
      </w:r>
    </w:p>
    <w:p w:rsidR="00DF3807" w:rsidRDefault="00FD1F32">
      <w:pPr>
        <w:pStyle w:val="ListParagraph"/>
        <w:numPr>
          <w:ilvl w:val="4"/>
          <w:numId w:val="1"/>
        </w:numPr>
        <w:rPr>
          <w:b/>
        </w:rPr>
      </w:pPr>
      <w:r w:rsidRPr="00FD1F32">
        <w:rPr>
          <w:b/>
        </w:rPr>
        <w:t>How?</w:t>
      </w:r>
    </w:p>
    <w:p w:rsidR="001B7421" w:rsidRDefault="001B7421" w:rsidP="001B7421">
      <w:pPr>
        <w:pStyle w:val="ListParagraph"/>
        <w:numPr>
          <w:ilvl w:val="5"/>
          <w:numId w:val="1"/>
        </w:numPr>
        <w:rPr>
          <w:b/>
        </w:rPr>
      </w:pPr>
      <w:r>
        <w:rPr>
          <w:b/>
        </w:rPr>
        <w:t>Manual deactivation</w:t>
      </w:r>
    </w:p>
    <w:p w:rsidR="001B7421" w:rsidRDefault="001B7421" w:rsidP="001B7421">
      <w:pPr>
        <w:pStyle w:val="ListParagraph"/>
        <w:numPr>
          <w:ilvl w:val="6"/>
          <w:numId w:val="1"/>
        </w:numPr>
        <w:rPr>
          <w:b/>
        </w:rPr>
      </w:pPr>
      <w:r>
        <w:rPr>
          <w:b/>
        </w:rPr>
        <w:t>Determine which users have 3</w:t>
      </w:r>
      <w:r w:rsidRPr="001B7421">
        <w:rPr>
          <w:b/>
          <w:vertAlign w:val="superscript"/>
        </w:rPr>
        <w:t>rd</w:t>
      </w:r>
      <w:r>
        <w:rPr>
          <w:b/>
        </w:rPr>
        <w:t xml:space="preserve"> party </w:t>
      </w:r>
      <w:proofErr w:type="spellStart"/>
      <w:r>
        <w:rPr>
          <w:b/>
        </w:rPr>
        <w:t>plugins</w:t>
      </w:r>
      <w:proofErr w:type="spellEnd"/>
      <w:r>
        <w:rPr>
          <w:b/>
        </w:rPr>
        <w:t xml:space="preserve"> installed</w:t>
      </w:r>
    </w:p>
    <w:p w:rsidR="001B7421" w:rsidRDefault="002D13C8" w:rsidP="001B7421">
      <w:pPr>
        <w:pStyle w:val="ListParagraph"/>
        <w:numPr>
          <w:ilvl w:val="6"/>
          <w:numId w:val="1"/>
        </w:numPr>
        <w:rPr>
          <w:b/>
        </w:rPr>
      </w:pPr>
      <w:r>
        <w:rPr>
          <w:b/>
        </w:rPr>
        <w:t xml:space="preserve">Deactivate the </w:t>
      </w:r>
      <w:proofErr w:type="spellStart"/>
      <w:r>
        <w:rPr>
          <w:b/>
        </w:rPr>
        <w:t>plugins</w:t>
      </w:r>
      <w:proofErr w:type="spellEnd"/>
      <w:r>
        <w:rPr>
          <w:b/>
        </w:rPr>
        <w:t xml:space="preserve"> on each users’ machine</w:t>
      </w:r>
    </w:p>
    <w:p w:rsidR="002D13C8" w:rsidRDefault="002D13C8" w:rsidP="002D13C8">
      <w:pPr>
        <w:pStyle w:val="ListParagraph"/>
        <w:numPr>
          <w:ilvl w:val="7"/>
          <w:numId w:val="1"/>
        </w:numPr>
        <w:rPr>
          <w:b/>
        </w:rPr>
      </w:pPr>
      <w:r>
        <w:rPr>
          <w:b/>
        </w:rPr>
        <w:t xml:space="preserve">Make sure the machine has been authenticated to </w:t>
      </w:r>
      <w:proofErr w:type="spellStart"/>
      <w:r>
        <w:rPr>
          <w:b/>
        </w:rPr>
        <w:t>Websense</w:t>
      </w:r>
      <w:proofErr w:type="spellEnd"/>
      <w:r>
        <w:rPr>
          <w:b/>
        </w:rPr>
        <w:t>; if not, authenticate it</w:t>
      </w:r>
    </w:p>
    <w:p w:rsidR="002D13C8" w:rsidRDefault="002D13C8" w:rsidP="002D13C8">
      <w:pPr>
        <w:pStyle w:val="ListParagraph"/>
        <w:numPr>
          <w:ilvl w:val="7"/>
          <w:numId w:val="1"/>
        </w:numPr>
        <w:rPr>
          <w:b/>
        </w:rPr>
      </w:pPr>
      <w:r>
        <w:rPr>
          <w:b/>
        </w:rPr>
        <w:t>Launch Adobe Photoshop</w:t>
      </w:r>
    </w:p>
    <w:p w:rsidR="002D13C8" w:rsidRDefault="002D13C8" w:rsidP="002D13C8">
      <w:pPr>
        <w:pStyle w:val="ListParagraph"/>
        <w:numPr>
          <w:ilvl w:val="7"/>
          <w:numId w:val="1"/>
        </w:numPr>
        <w:rPr>
          <w:b/>
        </w:rPr>
      </w:pPr>
      <w:r>
        <w:rPr>
          <w:b/>
        </w:rPr>
        <w:t>Create a new document with default settings</w:t>
      </w:r>
    </w:p>
    <w:p w:rsidR="002D13C8" w:rsidRDefault="002D13C8" w:rsidP="002D13C8">
      <w:pPr>
        <w:pStyle w:val="ListParagraph"/>
        <w:numPr>
          <w:ilvl w:val="7"/>
          <w:numId w:val="1"/>
        </w:numPr>
        <w:rPr>
          <w:b/>
        </w:rPr>
      </w:pPr>
      <w:r>
        <w:rPr>
          <w:b/>
        </w:rPr>
        <w:t xml:space="preserve">Launch the </w:t>
      </w:r>
      <w:proofErr w:type="spellStart"/>
      <w:r>
        <w:rPr>
          <w:b/>
        </w:rPr>
        <w:t>plugin</w:t>
      </w:r>
      <w:proofErr w:type="spellEnd"/>
      <w:r>
        <w:rPr>
          <w:b/>
        </w:rPr>
        <w:t xml:space="preserve"> to be deactivated</w:t>
      </w:r>
    </w:p>
    <w:p w:rsidR="002D13C8" w:rsidRDefault="002D13C8" w:rsidP="002D13C8">
      <w:pPr>
        <w:pStyle w:val="ListParagraph"/>
        <w:numPr>
          <w:ilvl w:val="7"/>
          <w:numId w:val="1"/>
        </w:numPr>
        <w:rPr>
          <w:b/>
        </w:rPr>
      </w:pPr>
      <w:r>
        <w:rPr>
          <w:b/>
        </w:rPr>
        <w:t>Locate the deactivation mechanism, and activate it.</w:t>
      </w:r>
    </w:p>
    <w:p w:rsidR="00DF3807" w:rsidRDefault="00105117">
      <w:pPr>
        <w:pStyle w:val="ListParagraph"/>
        <w:numPr>
          <w:ilvl w:val="3"/>
          <w:numId w:val="1"/>
        </w:numPr>
      </w:pPr>
      <w:r>
        <w:t>Step 2 – Uninstall CS5.5 Suite</w:t>
      </w:r>
      <w:r w:rsidR="00F213FD">
        <w:t xml:space="preserve"> -- </w:t>
      </w:r>
      <w:r w:rsidR="00F213FD" w:rsidRPr="00F213FD">
        <w:rPr>
          <w:b/>
        </w:rPr>
        <w:t>Done</w:t>
      </w:r>
    </w:p>
    <w:p w:rsidR="00DF3807" w:rsidRDefault="00105117">
      <w:pPr>
        <w:pStyle w:val="ListParagraph"/>
        <w:numPr>
          <w:ilvl w:val="4"/>
          <w:numId w:val="1"/>
        </w:numPr>
      </w:pPr>
      <w:r>
        <w:t>Deploy CS5.5 Uninstaller to machine and run</w:t>
      </w:r>
    </w:p>
    <w:p w:rsidR="00DF3807" w:rsidRDefault="00105117">
      <w:pPr>
        <w:pStyle w:val="ListParagraph"/>
        <w:numPr>
          <w:ilvl w:val="3"/>
          <w:numId w:val="1"/>
        </w:numPr>
      </w:pPr>
      <w:r>
        <w:t>Step 3 – Uninstall Adobe Acrobat X</w:t>
      </w:r>
      <w:r w:rsidR="00F213FD">
        <w:t xml:space="preserve"> -- </w:t>
      </w:r>
      <w:r w:rsidR="00F213FD" w:rsidRPr="00F213FD">
        <w:rPr>
          <w:b/>
        </w:rPr>
        <w:t>Done</w:t>
      </w:r>
    </w:p>
    <w:p w:rsidR="00DF3807" w:rsidRDefault="006765A2">
      <w:pPr>
        <w:pStyle w:val="ListParagraph"/>
        <w:numPr>
          <w:ilvl w:val="4"/>
          <w:numId w:val="1"/>
        </w:numPr>
        <w:rPr>
          <w:b/>
        </w:rPr>
      </w:pPr>
      <w:r>
        <w:t>Run /Applications/Adobe\ Acrobat\ Pro.app/Contents/Support/Acrobat\ Uninstaller.app/Contents/</w:t>
      </w:r>
      <w:proofErr w:type="spellStart"/>
      <w:r>
        <w:t>MacOS</w:t>
      </w:r>
      <w:proofErr w:type="spellEnd"/>
      <w:r>
        <w:t>/</w:t>
      </w:r>
      <w:proofErr w:type="spellStart"/>
      <w:r>
        <w:t>RemoverTool</w:t>
      </w:r>
      <w:proofErr w:type="spellEnd"/>
    </w:p>
    <w:p w:rsidR="00DF3807" w:rsidRDefault="00105117">
      <w:pPr>
        <w:pStyle w:val="ListParagraph"/>
        <w:numPr>
          <w:ilvl w:val="3"/>
          <w:numId w:val="1"/>
        </w:numPr>
      </w:pPr>
      <w:r>
        <w:t xml:space="preserve">Step 4 </w:t>
      </w:r>
      <w:r w:rsidR="00C5390F">
        <w:t>–</w:t>
      </w:r>
      <w:r>
        <w:t xml:space="preserve"> </w:t>
      </w:r>
      <w:r w:rsidR="00C5390F">
        <w:t>Perform Cleanup</w:t>
      </w:r>
      <w:r w:rsidR="00F213FD">
        <w:t xml:space="preserve"> -- </w:t>
      </w:r>
      <w:r w:rsidR="00F213FD" w:rsidRPr="00F213FD">
        <w:rPr>
          <w:b/>
        </w:rPr>
        <w:t>Done</w:t>
      </w:r>
    </w:p>
    <w:p w:rsidR="00DF3807" w:rsidRDefault="00D57D14">
      <w:pPr>
        <w:pStyle w:val="ListParagraph"/>
        <w:numPr>
          <w:ilvl w:val="4"/>
          <w:numId w:val="1"/>
        </w:numPr>
      </w:pPr>
      <w:r>
        <w:t xml:space="preserve">Delete </w:t>
      </w:r>
      <w:r w:rsidR="00027EAC">
        <w:t xml:space="preserve">leftover </w:t>
      </w:r>
      <w:r>
        <w:t>directories</w:t>
      </w:r>
    </w:p>
    <w:p w:rsidR="00DF3807" w:rsidRDefault="00DF3807">
      <w:pPr>
        <w:pStyle w:val="ListParagraph"/>
        <w:ind w:left="2160"/>
      </w:pPr>
    </w:p>
    <w:p w:rsidR="006862B8" w:rsidRDefault="006862B8" w:rsidP="006862B8">
      <w:pPr>
        <w:pStyle w:val="ListParagraph"/>
        <w:numPr>
          <w:ilvl w:val="1"/>
          <w:numId w:val="1"/>
        </w:numPr>
      </w:pPr>
      <w:r>
        <w:t>How to deploy CS6?</w:t>
      </w:r>
    </w:p>
    <w:p w:rsidR="00012D47" w:rsidRDefault="004C2757" w:rsidP="00012D47">
      <w:pPr>
        <w:pStyle w:val="ListParagraph"/>
        <w:numPr>
          <w:ilvl w:val="2"/>
          <w:numId w:val="1"/>
        </w:numPr>
      </w:pPr>
      <w:r>
        <w:t xml:space="preserve">Step 1 – </w:t>
      </w:r>
      <w:r w:rsidR="00012D47">
        <w:t>Master Collection (Adam, Barry, Pete, Tom)</w:t>
      </w:r>
    </w:p>
    <w:p w:rsidR="00905D82" w:rsidRDefault="004C2757">
      <w:pPr>
        <w:pStyle w:val="ListParagraph"/>
        <w:numPr>
          <w:ilvl w:val="3"/>
          <w:numId w:val="1"/>
        </w:numPr>
      </w:pPr>
      <w:r>
        <w:t>Adobe CS6 Master Collection AAMEE package</w:t>
      </w:r>
    </w:p>
    <w:p w:rsidR="00905D82" w:rsidRDefault="004C2757">
      <w:pPr>
        <w:pStyle w:val="ListParagraph"/>
        <w:numPr>
          <w:ilvl w:val="3"/>
          <w:numId w:val="1"/>
        </w:numPr>
      </w:pPr>
      <w:r>
        <w:t>Adobe CS6 Exceptions Install</w:t>
      </w:r>
    </w:p>
    <w:p w:rsidR="00012D47" w:rsidRDefault="004C2757" w:rsidP="00012D47">
      <w:pPr>
        <w:pStyle w:val="ListParagraph"/>
        <w:numPr>
          <w:ilvl w:val="2"/>
          <w:numId w:val="1"/>
        </w:numPr>
      </w:pPr>
      <w:r>
        <w:t xml:space="preserve">Step 1 – </w:t>
      </w:r>
      <w:r w:rsidR="00012D47">
        <w:t>Design Standard (All other Mac workstations)</w:t>
      </w:r>
    </w:p>
    <w:p w:rsidR="00905D82" w:rsidRDefault="004C2757">
      <w:pPr>
        <w:pStyle w:val="ListParagraph"/>
        <w:numPr>
          <w:ilvl w:val="3"/>
          <w:numId w:val="1"/>
        </w:numPr>
      </w:pPr>
      <w:r>
        <w:t>Adobe CS6 Design Standard AAMEE package</w:t>
      </w:r>
      <w:r w:rsidR="00F213FD">
        <w:t xml:space="preserve"> -- </w:t>
      </w:r>
      <w:r w:rsidR="00F213FD" w:rsidRPr="00F213FD">
        <w:rPr>
          <w:b/>
        </w:rPr>
        <w:t>Done</w:t>
      </w:r>
    </w:p>
    <w:p w:rsidR="00905D82" w:rsidRDefault="004C2757">
      <w:pPr>
        <w:pStyle w:val="ListParagraph"/>
        <w:numPr>
          <w:ilvl w:val="3"/>
          <w:numId w:val="1"/>
        </w:numPr>
      </w:pPr>
      <w:r>
        <w:t>Adobe CS6 Exceptions Install</w:t>
      </w:r>
      <w:r w:rsidR="00F213FD">
        <w:t xml:space="preserve"> -- </w:t>
      </w:r>
      <w:r w:rsidR="00F213FD" w:rsidRPr="00F213FD">
        <w:rPr>
          <w:b/>
        </w:rPr>
        <w:t>Done</w:t>
      </w:r>
    </w:p>
    <w:p w:rsidR="004C2757" w:rsidRDefault="004C2757" w:rsidP="004C2757">
      <w:pPr>
        <w:pStyle w:val="ListParagraph"/>
        <w:numPr>
          <w:ilvl w:val="2"/>
          <w:numId w:val="1"/>
        </w:numPr>
      </w:pPr>
      <w:r>
        <w:t>Step 2 – Install Extensis UTC 3.3.0</w:t>
      </w:r>
      <w:r w:rsidR="00F213FD">
        <w:t xml:space="preserve"> -- </w:t>
      </w:r>
      <w:r w:rsidR="00F213FD" w:rsidRPr="00F213FD">
        <w:rPr>
          <w:b/>
        </w:rPr>
        <w:t>Done</w:t>
      </w:r>
    </w:p>
    <w:p w:rsidR="004C2757" w:rsidRDefault="004C2757" w:rsidP="004C2757">
      <w:pPr>
        <w:pStyle w:val="ListParagraph"/>
        <w:numPr>
          <w:ilvl w:val="2"/>
          <w:numId w:val="1"/>
        </w:numPr>
      </w:pPr>
      <w:r>
        <w:t>Step 3 – Install Updates</w:t>
      </w:r>
    </w:p>
    <w:p w:rsidR="00905D82" w:rsidRDefault="004C2757">
      <w:pPr>
        <w:pStyle w:val="ListParagraph"/>
        <w:numPr>
          <w:ilvl w:val="3"/>
          <w:numId w:val="1"/>
        </w:numPr>
      </w:pPr>
      <w:r>
        <w:t xml:space="preserve">Create ‘baseline’ update package that encompasses </w:t>
      </w:r>
      <w:r w:rsidR="00B12084">
        <w:t xml:space="preserve">all </w:t>
      </w:r>
      <w:r>
        <w:t xml:space="preserve">updates released between </w:t>
      </w:r>
      <w:r w:rsidR="00B12084">
        <w:t xml:space="preserve">CS6’s release date and </w:t>
      </w:r>
      <w:r w:rsidR="0046238A">
        <w:t>30 days prior to deployment date</w:t>
      </w:r>
    </w:p>
    <w:p w:rsidR="00060D7E" w:rsidRDefault="00060D7E" w:rsidP="00060D7E">
      <w:pPr>
        <w:pStyle w:val="ListParagraph"/>
        <w:numPr>
          <w:ilvl w:val="2"/>
          <w:numId w:val="1"/>
        </w:numPr>
      </w:pPr>
      <w:r>
        <w:t xml:space="preserve">Step 4 – Reinstall </w:t>
      </w:r>
      <w:proofErr w:type="spellStart"/>
      <w:r>
        <w:t>Plugins</w:t>
      </w:r>
      <w:proofErr w:type="spellEnd"/>
    </w:p>
    <w:p w:rsidR="00181F35" w:rsidRDefault="00181F35" w:rsidP="00012D47">
      <w:pPr>
        <w:pStyle w:val="ListParagraph"/>
        <w:numPr>
          <w:ilvl w:val="1"/>
          <w:numId w:val="1"/>
        </w:numPr>
      </w:pPr>
      <w:r>
        <w:t>How to deploy updates?</w:t>
      </w:r>
    </w:p>
    <w:p w:rsidR="006862B8" w:rsidRDefault="006862B8" w:rsidP="006862B8">
      <w:pPr>
        <w:pStyle w:val="ListParagraph"/>
        <w:numPr>
          <w:ilvl w:val="1"/>
          <w:numId w:val="1"/>
        </w:numPr>
      </w:pPr>
      <w:r>
        <w:t>How to lock down updates / registration?</w:t>
      </w:r>
    </w:p>
    <w:p w:rsidR="006862B8" w:rsidRDefault="006862B8" w:rsidP="006862B8">
      <w:pPr>
        <w:pStyle w:val="ListParagraph"/>
        <w:numPr>
          <w:ilvl w:val="1"/>
          <w:numId w:val="1"/>
        </w:numPr>
      </w:pPr>
      <w:r>
        <w:lastRenderedPageBreak/>
        <w:t>What information needs to be conveyed to users regarding:</w:t>
      </w:r>
    </w:p>
    <w:p w:rsidR="006862B8" w:rsidRDefault="006862B8" w:rsidP="006862B8">
      <w:pPr>
        <w:pStyle w:val="ListParagraph"/>
        <w:numPr>
          <w:ilvl w:val="2"/>
          <w:numId w:val="1"/>
        </w:numPr>
      </w:pPr>
      <w:r>
        <w:t>Preferences</w:t>
      </w:r>
    </w:p>
    <w:p w:rsidR="00F357FD" w:rsidRDefault="00F357FD" w:rsidP="00F357FD">
      <w:pPr>
        <w:pStyle w:val="ListParagraph"/>
        <w:numPr>
          <w:ilvl w:val="3"/>
          <w:numId w:val="1"/>
        </w:numPr>
      </w:pPr>
      <w:r>
        <w:t>In keeping with previous Creative Suite rollouts</w:t>
      </w:r>
      <w:r w:rsidR="00012D47">
        <w:t xml:space="preserve"> and to prevent conflicts, preferences will not be transferred</w:t>
      </w:r>
      <w:r w:rsidR="00F600F0">
        <w:t xml:space="preserve"> automatically.  If you would like to transfer your preferences on your own, at your own risk, you may do so as they will not be deleted.</w:t>
      </w:r>
    </w:p>
    <w:p w:rsidR="00905D82" w:rsidRDefault="00905D82">
      <w:pPr>
        <w:pStyle w:val="ListParagraph"/>
        <w:ind w:left="2880"/>
      </w:pPr>
    </w:p>
    <w:p w:rsidR="006862B8" w:rsidRDefault="006862B8" w:rsidP="006862B8">
      <w:pPr>
        <w:pStyle w:val="ListParagraph"/>
        <w:numPr>
          <w:ilvl w:val="2"/>
          <w:numId w:val="1"/>
        </w:numPr>
      </w:pPr>
      <w:proofErr w:type="spellStart"/>
      <w:r>
        <w:t>Plugins</w:t>
      </w:r>
      <w:proofErr w:type="spellEnd"/>
    </w:p>
    <w:p w:rsidR="00012D47" w:rsidRDefault="002850AA" w:rsidP="00012D47">
      <w:pPr>
        <w:pStyle w:val="ListParagraph"/>
        <w:numPr>
          <w:ilvl w:val="3"/>
          <w:numId w:val="1"/>
        </w:numPr>
      </w:pPr>
      <w:proofErr w:type="spellStart"/>
      <w:r>
        <w:t>Plugins</w:t>
      </w:r>
      <w:proofErr w:type="spellEnd"/>
      <w:r>
        <w:t xml:space="preserve"> must be deactivated manually prior to upgrade, and must be reinstalled manually post-upgrade.</w:t>
      </w:r>
    </w:p>
    <w:p w:rsidR="00181F35" w:rsidRDefault="00181F35" w:rsidP="00181F35">
      <w:pPr>
        <w:pStyle w:val="ListParagraph"/>
        <w:ind w:left="2160"/>
      </w:pPr>
    </w:p>
    <w:p w:rsidR="006862B8" w:rsidRDefault="00181F35" w:rsidP="00181F35">
      <w:pPr>
        <w:pStyle w:val="ListParagraph"/>
        <w:numPr>
          <w:ilvl w:val="0"/>
          <w:numId w:val="1"/>
        </w:numPr>
      </w:pPr>
      <w:r>
        <w:t>Create and internally test deployment packages:</w:t>
      </w:r>
      <w:r w:rsidR="002133A7">
        <w:t xml:space="preserve">  </w:t>
      </w:r>
    </w:p>
    <w:p w:rsidR="002A6912" w:rsidRDefault="002A6912" w:rsidP="00060D7E">
      <w:pPr>
        <w:pStyle w:val="ListParagraph"/>
        <w:numPr>
          <w:ilvl w:val="1"/>
          <w:numId w:val="1"/>
        </w:numPr>
      </w:pPr>
      <w:proofErr w:type="spellStart"/>
      <w:r>
        <w:t>Websense</w:t>
      </w:r>
      <w:proofErr w:type="spellEnd"/>
      <w:r>
        <w:t xml:space="preserve"> authentication on target machine</w:t>
      </w:r>
    </w:p>
    <w:p w:rsidR="00181F35" w:rsidRDefault="00181F35" w:rsidP="00181F35">
      <w:pPr>
        <w:pStyle w:val="ListParagraph"/>
        <w:numPr>
          <w:ilvl w:val="1"/>
          <w:numId w:val="1"/>
        </w:numPr>
      </w:pPr>
      <w:r>
        <w:t>Adobe CS5.5 Uninstall</w:t>
      </w:r>
      <w:r w:rsidR="004D5DD1">
        <w:t xml:space="preserve"> -- Done</w:t>
      </w:r>
    </w:p>
    <w:p w:rsidR="00905D82" w:rsidRDefault="00BD1959">
      <w:pPr>
        <w:pStyle w:val="ListParagraph"/>
        <w:numPr>
          <w:ilvl w:val="2"/>
          <w:numId w:val="1"/>
        </w:numPr>
      </w:pPr>
      <w:r>
        <w:t>Conditions</w:t>
      </w:r>
    </w:p>
    <w:p w:rsidR="00792351" w:rsidRDefault="00792351" w:rsidP="004C7B34">
      <w:pPr>
        <w:pStyle w:val="ListParagraph"/>
        <w:numPr>
          <w:ilvl w:val="3"/>
          <w:numId w:val="1"/>
        </w:numPr>
      </w:pPr>
      <w:r>
        <w:t>Design Standard</w:t>
      </w:r>
    </w:p>
    <w:p w:rsidR="004C7B34" w:rsidRDefault="004C7B34" w:rsidP="00792351">
      <w:pPr>
        <w:pStyle w:val="ListParagraph"/>
        <w:numPr>
          <w:ilvl w:val="4"/>
          <w:numId w:val="1"/>
        </w:numPr>
      </w:pPr>
      <w:r>
        <w:t>If /Applications/Adobe\ Photoshop\ CS5.1 /Adobe\ Photoshop\ CS5.1.app exists</w:t>
      </w:r>
    </w:p>
    <w:p w:rsidR="004C7B34" w:rsidRDefault="004C7B34" w:rsidP="00792351">
      <w:pPr>
        <w:pStyle w:val="ListParagraph"/>
        <w:numPr>
          <w:ilvl w:val="5"/>
          <w:numId w:val="1"/>
        </w:numPr>
      </w:pPr>
      <w:r>
        <w:t>Deploy and run CS5.5</w:t>
      </w:r>
      <w:r w:rsidR="00792351">
        <w:t xml:space="preserve"> Design Standard</w:t>
      </w:r>
      <w:r>
        <w:t xml:space="preserve"> uninstaller first</w:t>
      </w:r>
    </w:p>
    <w:p w:rsidR="004C7B34" w:rsidRDefault="004C7B34" w:rsidP="00792351">
      <w:pPr>
        <w:pStyle w:val="ListParagraph"/>
        <w:numPr>
          <w:ilvl w:val="5"/>
          <w:numId w:val="1"/>
        </w:numPr>
      </w:pPr>
      <w:r>
        <w:t>Deploy and run CS5.5cleanup script second</w:t>
      </w:r>
    </w:p>
    <w:p w:rsidR="004C7B34" w:rsidRDefault="004C7B34" w:rsidP="00792351">
      <w:pPr>
        <w:pStyle w:val="ListParagraph"/>
        <w:numPr>
          <w:ilvl w:val="5"/>
          <w:numId w:val="1"/>
        </w:numPr>
      </w:pPr>
      <w:r>
        <w:t>Reboot</w:t>
      </w:r>
    </w:p>
    <w:p w:rsidR="000F23A3" w:rsidRDefault="000F23A3" w:rsidP="000F23A3">
      <w:pPr>
        <w:pStyle w:val="ListParagraph"/>
        <w:ind w:left="4320"/>
      </w:pPr>
    </w:p>
    <w:p w:rsidR="00792351" w:rsidRPr="000F23A3" w:rsidRDefault="00792351" w:rsidP="00792351">
      <w:pPr>
        <w:pStyle w:val="ListParagraph"/>
        <w:numPr>
          <w:ilvl w:val="3"/>
          <w:numId w:val="1"/>
        </w:numPr>
        <w:rPr>
          <w:strike/>
        </w:rPr>
      </w:pPr>
      <w:r w:rsidRPr="000F23A3">
        <w:rPr>
          <w:strike/>
        </w:rPr>
        <w:t>Master Collection</w:t>
      </w:r>
    </w:p>
    <w:p w:rsidR="00792351" w:rsidRPr="000F23A3" w:rsidRDefault="00792351" w:rsidP="00792351">
      <w:pPr>
        <w:pStyle w:val="ListParagraph"/>
        <w:numPr>
          <w:ilvl w:val="4"/>
          <w:numId w:val="1"/>
        </w:numPr>
        <w:rPr>
          <w:strike/>
        </w:rPr>
      </w:pPr>
      <w:r w:rsidRPr="000F23A3">
        <w:rPr>
          <w:strike/>
        </w:rPr>
        <w:t>If /Applications/Adobe\ After\ Effects\ CS5.5/Adobe\ After\ Effects\ CS5.5.app exists</w:t>
      </w:r>
    </w:p>
    <w:p w:rsidR="00792351" w:rsidRPr="000F23A3" w:rsidRDefault="00792351" w:rsidP="00792351">
      <w:pPr>
        <w:pStyle w:val="ListParagraph"/>
        <w:numPr>
          <w:ilvl w:val="5"/>
          <w:numId w:val="1"/>
        </w:numPr>
        <w:rPr>
          <w:strike/>
        </w:rPr>
      </w:pPr>
      <w:r w:rsidRPr="000F23A3">
        <w:rPr>
          <w:strike/>
        </w:rPr>
        <w:t>Deploy and run CS5.5 Master Collection uninstaller first</w:t>
      </w:r>
    </w:p>
    <w:p w:rsidR="00792351" w:rsidRPr="000F23A3" w:rsidRDefault="00792351" w:rsidP="00792351">
      <w:pPr>
        <w:pStyle w:val="ListParagraph"/>
        <w:numPr>
          <w:ilvl w:val="5"/>
          <w:numId w:val="1"/>
        </w:numPr>
        <w:rPr>
          <w:strike/>
        </w:rPr>
      </w:pPr>
      <w:r w:rsidRPr="000F23A3">
        <w:rPr>
          <w:strike/>
        </w:rPr>
        <w:t>Deploy and run CS5.5 cleanup script second</w:t>
      </w:r>
    </w:p>
    <w:p w:rsidR="00792351" w:rsidRPr="000F23A3" w:rsidRDefault="00792351" w:rsidP="00792351">
      <w:pPr>
        <w:pStyle w:val="ListParagraph"/>
        <w:numPr>
          <w:ilvl w:val="5"/>
          <w:numId w:val="1"/>
        </w:numPr>
        <w:rPr>
          <w:strike/>
        </w:rPr>
      </w:pPr>
      <w:r w:rsidRPr="000F23A3">
        <w:rPr>
          <w:strike/>
        </w:rPr>
        <w:t>Reboot</w:t>
      </w:r>
    </w:p>
    <w:p w:rsidR="00792351" w:rsidRDefault="00792351" w:rsidP="00792351">
      <w:pPr>
        <w:pStyle w:val="ListParagraph"/>
        <w:numPr>
          <w:ilvl w:val="3"/>
          <w:numId w:val="1"/>
        </w:numPr>
      </w:pPr>
    </w:p>
    <w:p w:rsidR="00181F35" w:rsidRDefault="00181F35" w:rsidP="00181F35">
      <w:pPr>
        <w:pStyle w:val="ListParagraph"/>
        <w:numPr>
          <w:ilvl w:val="1"/>
          <w:numId w:val="1"/>
        </w:numPr>
      </w:pPr>
      <w:r>
        <w:t>Adobe CS6 Install</w:t>
      </w:r>
      <w:r w:rsidR="004D5DD1">
        <w:t xml:space="preserve"> -- Done</w:t>
      </w:r>
    </w:p>
    <w:p w:rsidR="00905D82" w:rsidRDefault="00BD1959">
      <w:pPr>
        <w:pStyle w:val="ListParagraph"/>
        <w:numPr>
          <w:ilvl w:val="2"/>
          <w:numId w:val="1"/>
        </w:numPr>
      </w:pPr>
      <w:r>
        <w:t>Conditions</w:t>
      </w:r>
    </w:p>
    <w:p w:rsidR="004C7B34" w:rsidRDefault="004C7B34" w:rsidP="004C7B34">
      <w:pPr>
        <w:pStyle w:val="ListParagraph"/>
        <w:numPr>
          <w:ilvl w:val="3"/>
          <w:numId w:val="1"/>
        </w:numPr>
      </w:pPr>
      <w:r>
        <w:t>If /Applications/Adobe\ Photoshop\ CS5.1 does not exist</w:t>
      </w:r>
    </w:p>
    <w:p w:rsidR="004C7B34" w:rsidRDefault="004C7B34" w:rsidP="004C7B34">
      <w:pPr>
        <w:pStyle w:val="ListParagraph"/>
        <w:numPr>
          <w:ilvl w:val="4"/>
          <w:numId w:val="1"/>
        </w:numPr>
      </w:pPr>
      <w:r>
        <w:t>Deploy and run CS6 installer first</w:t>
      </w:r>
    </w:p>
    <w:p w:rsidR="004C7B34" w:rsidRDefault="004C7B34" w:rsidP="004C7B34">
      <w:pPr>
        <w:pStyle w:val="ListParagraph"/>
        <w:numPr>
          <w:ilvl w:val="4"/>
          <w:numId w:val="1"/>
        </w:numPr>
      </w:pPr>
      <w:r>
        <w:t>Deploy and run CS6 exceptions installer second</w:t>
      </w:r>
    </w:p>
    <w:p w:rsidR="00AF6B5C" w:rsidRDefault="00AF6B5C" w:rsidP="004C7B34">
      <w:pPr>
        <w:pStyle w:val="ListParagraph"/>
        <w:numPr>
          <w:ilvl w:val="4"/>
          <w:numId w:val="1"/>
        </w:numPr>
      </w:pPr>
      <w:r>
        <w:t>Reboot</w:t>
      </w:r>
    </w:p>
    <w:p w:rsidR="00181F35" w:rsidRDefault="00181F35" w:rsidP="00181F35">
      <w:pPr>
        <w:pStyle w:val="ListParagraph"/>
        <w:numPr>
          <w:ilvl w:val="2"/>
          <w:numId w:val="1"/>
        </w:numPr>
      </w:pPr>
      <w:proofErr w:type="spellStart"/>
      <w:r>
        <w:t>FeatureLockdown</w:t>
      </w:r>
      <w:proofErr w:type="spellEnd"/>
      <w:r>
        <w:t xml:space="preserve"> / Update Lockdown</w:t>
      </w:r>
    </w:p>
    <w:p w:rsidR="00181F35" w:rsidRDefault="00181F35" w:rsidP="00181F35">
      <w:pPr>
        <w:pStyle w:val="ListParagraph"/>
        <w:numPr>
          <w:ilvl w:val="2"/>
          <w:numId w:val="1"/>
        </w:numPr>
      </w:pPr>
      <w:r>
        <w:t>Exceptions</w:t>
      </w:r>
    </w:p>
    <w:p w:rsidR="00181F35" w:rsidRDefault="00181F35" w:rsidP="00181F35">
      <w:pPr>
        <w:pStyle w:val="ListParagraph"/>
        <w:numPr>
          <w:ilvl w:val="1"/>
          <w:numId w:val="1"/>
        </w:numPr>
      </w:pPr>
      <w:r>
        <w:t>Adobe CS6</w:t>
      </w:r>
      <w:r w:rsidR="00E302A9">
        <w:t>/Acrobat</w:t>
      </w:r>
      <w:r>
        <w:t xml:space="preserve"> Updates Install</w:t>
      </w:r>
    </w:p>
    <w:p w:rsidR="00905D82" w:rsidRDefault="00BD1959">
      <w:pPr>
        <w:pStyle w:val="ListParagraph"/>
        <w:numPr>
          <w:ilvl w:val="2"/>
          <w:numId w:val="1"/>
        </w:numPr>
      </w:pPr>
      <w:r>
        <w:t>Conditions</w:t>
      </w:r>
    </w:p>
    <w:p w:rsidR="00E302A9" w:rsidRPr="00BD61EF" w:rsidRDefault="00E302A9" w:rsidP="00E302A9">
      <w:pPr>
        <w:pStyle w:val="ListParagraph"/>
        <w:numPr>
          <w:ilvl w:val="3"/>
          <w:numId w:val="1"/>
        </w:numPr>
        <w:rPr>
          <w:b/>
          <w:highlight w:val="yellow"/>
        </w:rPr>
      </w:pPr>
      <w:r w:rsidRPr="00BD61EF">
        <w:rPr>
          <w:b/>
          <w:highlight w:val="yellow"/>
        </w:rPr>
        <w:t>If /Applications/Adobe\ exists AND /Applications/Adobe\ Photoshop\ CS6 exists and /Applications/Adobe\ Photoshop\ CS6/Applications\ Adobe\ Photoshop\ CS6.app version is 13.0</w:t>
      </w:r>
      <w:r w:rsidR="00764A4E" w:rsidRPr="00BD61EF">
        <w:rPr>
          <w:b/>
          <w:highlight w:val="yellow"/>
        </w:rPr>
        <w:t>.0</w:t>
      </w:r>
      <w:r w:rsidR="00BD61EF" w:rsidRPr="00BD61EF">
        <w:rPr>
          <w:b/>
          <w:highlight w:val="yellow"/>
        </w:rPr>
        <w:t xml:space="preserve"> (DOUBLE CHECK)</w:t>
      </w:r>
    </w:p>
    <w:p w:rsidR="00E302A9" w:rsidRDefault="00E302A9" w:rsidP="00E302A9">
      <w:pPr>
        <w:pStyle w:val="ListParagraph"/>
        <w:numPr>
          <w:ilvl w:val="4"/>
          <w:numId w:val="1"/>
        </w:numPr>
      </w:pPr>
      <w:r>
        <w:t>Deploy and run CS6 Baseline Updates first</w:t>
      </w:r>
    </w:p>
    <w:p w:rsidR="00E302A9" w:rsidRDefault="00E302A9" w:rsidP="00E302A9">
      <w:pPr>
        <w:pStyle w:val="ListParagraph"/>
        <w:numPr>
          <w:ilvl w:val="4"/>
          <w:numId w:val="1"/>
        </w:numPr>
      </w:pPr>
      <w:r>
        <w:t>Deploy and run Acrobat 10.1.4 Update second</w:t>
      </w:r>
    </w:p>
    <w:p w:rsidR="00E302A9" w:rsidRDefault="00E302A9" w:rsidP="00E302A9">
      <w:pPr>
        <w:pStyle w:val="ListParagraph"/>
        <w:numPr>
          <w:ilvl w:val="4"/>
          <w:numId w:val="1"/>
        </w:numPr>
      </w:pPr>
      <w:r>
        <w:t xml:space="preserve">Deploy and run Acrobat 10.1.4 </w:t>
      </w:r>
      <w:proofErr w:type="spellStart"/>
      <w:r>
        <w:t>FeatureLockDown</w:t>
      </w:r>
      <w:proofErr w:type="spellEnd"/>
      <w:r>
        <w:t xml:space="preserve"> file third</w:t>
      </w:r>
    </w:p>
    <w:p w:rsidR="00AF6B5C" w:rsidRDefault="00AF6B5C" w:rsidP="00E302A9">
      <w:pPr>
        <w:pStyle w:val="ListParagraph"/>
        <w:numPr>
          <w:ilvl w:val="4"/>
          <w:numId w:val="1"/>
        </w:numPr>
      </w:pPr>
      <w:r>
        <w:t>Reboot</w:t>
      </w:r>
    </w:p>
    <w:p w:rsidR="00905D82" w:rsidRDefault="002B571B">
      <w:pPr>
        <w:pStyle w:val="ListParagraph"/>
        <w:numPr>
          <w:ilvl w:val="2"/>
          <w:numId w:val="1"/>
        </w:numPr>
      </w:pPr>
      <w:r>
        <w:t>CS6 Updates</w:t>
      </w:r>
      <w:r w:rsidR="00EF331C">
        <w:t xml:space="preserve"> -- DONE</w:t>
      </w:r>
    </w:p>
    <w:p w:rsidR="00027EAC" w:rsidRDefault="00027EAC" w:rsidP="00027EAC">
      <w:pPr>
        <w:pStyle w:val="ListParagraph"/>
        <w:numPr>
          <w:ilvl w:val="3"/>
          <w:numId w:val="1"/>
        </w:numPr>
      </w:pPr>
      <w:r>
        <w:t>Install baseline updates</w:t>
      </w:r>
    </w:p>
    <w:p w:rsidR="00027EAC" w:rsidRDefault="00027EAC" w:rsidP="00027EAC">
      <w:pPr>
        <w:pStyle w:val="ListParagraph"/>
        <w:numPr>
          <w:ilvl w:val="3"/>
          <w:numId w:val="1"/>
        </w:numPr>
      </w:pPr>
      <w:r>
        <w:lastRenderedPageBreak/>
        <w:t>Known Issue:  When loading Extension Manager, users may receive the following error message:</w:t>
      </w:r>
    </w:p>
    <w:p w:rsidR="00027EAC" w:rsidRDefault="00027EAC" w:rsidP="00027EAC">
      <w:pPr>
        <w:pStyle w:val="ListParagraph"/>
        <w:numPr>
          <w:ilvl w:val="4"/>
          <w:numId w:val="1"/>
        </w:numPr>
      </w:pPr>
      <w:r>
        <w:rPr>
          <w:noProof/>
        </w:rPr>
        <w:drawing>
          <wp:inline distT="0" distB="0" distL="0" distR="0">
            <wp:extent cx="3506470" cy="226631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EAC" w:rsidRDefault="00027EAC" w:rsidP="00027EAC">
      <w:pPr>
        <w:pStyle w:val="ListParagraph"/>
        <w:ind w:left="2160"/>
      </w:pPr>
    </w:p>
    <w:p w:rsidR="00027EAC" w:rsidRDefault="00027EAC" w:rsidP="00027EAC">
      <w:pPr>
        <w:pStyle w:val="ListParagraph"/>
        <w:ind w:left="3240" w:firstLine="360"/>
      </w:pPr>
      <w:r>
        <w:t xml:space="preserve">This is a known issue due an Adobe certificate revocation, and will not prevent </w:t>
      </w:r>
      <w:proofErr w:type="spellStart"/>
      <w:r>
        <w:t>InDesign</w:t>
      </w:r>
      <w:proofErr w:type="spellEnd"/>
      <w:r>
        <w:t xml:space="preserve"> from working properly.  Adobe is working to have this resolved in an upcoming update.</w:t>
      </w:r>
    </w:p>
    <w:p w:rsidR="00027EAC" w:rsidRDefault="00027EAC" w:rsidP="00027EAC">
      <w:pPr>
        <w:pStyle w:val="ListParagraph"/>
        <w:ind w:left="2160"/>
      </w:pPr>
    </w:p>
    <w:p w:rsidR="00027EAC" w:rsidRDefault="00027EAC" w:rsidP="00027EAC">
      <w:pPr>
        <w:pStyle w:val="ListParagraph"/>
        <w:ind w:left="2520" w:firstLine="720"/>
      </w:pPr>
      <w:r>
        <w:t xml:space="preserve">Please see:  </w:t>
      </w:r>
      <w:hyperlink r:id="rId7" w:anchor="4755114" w:history="1">
        <w:r w:rsidRPr="00266096">
          <w:rPr>
            <w:rStyle w:val="Hyperlink"/>
          </w:rPr>
          <w:t>http://forums.adobe.com/message/4755114#4755114#4755114</w:t>
        </w:r>
      </w:hyperlink>
    </w:p>
    <w:p w:rsidR="00027EAC" w:rsidRDefault="00027EAC" w:rsidP="00027EAC">
      <w:pPr>
        <w:pStyle w:val="ListParagraph"/>
        <w:numPr>
          <w:ilvl w:val="3"/>
          <w:numId w:val="1"/>
        </w:numPr>
      </w:pPr>
    </w:p>
    <w:p w:rsidR="004D5DD1" w:rsidRDefault="004D5DD1" w:rsidP="004D5DD1">
      <w:pPr>
        <w:pStyle w:val="ListParagraph"/>
        <w:ind w:left="2160"/>
      </w:pPr>
    </w:p>
    <w:p w:rsidR="00181F35" w:rsidRDefault="00181F35" w:rsidP="00181F35">
      <w:pPr>
        <w:pStyle w:val="ListParagraph"/>
        <w:numPr>
          <w:ilvl w:val="1"/>
          <w:numId w:val="1"/>
        </w:numPr>
      </w:pPr>
      <w:r>
        <w:t>Extensis UTC Install</w:t>
      </w:r>
    </w:p>
    <w:p w:rsidR="00905D82" w:rsidRDefault="00BD1959">
      <w:pPr>
        <w:pStyle w:val="ListParagraph"/>
        <w:numPr>
          <w:ilvl w:val="2"/>
          <w:numId w:val="1"/>
        </w:numPr>
      </w:pPr>
      <w:r>
        <w:t>Conditions</w:t>
      </w:r>
    </w:p>
    <w:p w:rsidR="002A6912" w:rsidRDefault="002A6912" w:rsidP="002A6912">
      <w:pPr>
        <w:pStyle w:val="ListParagraph"/>
        <w:numPr>
          <w:ilvl w:val="3"/>
          <w:numId w:val="1"/>
        </w:numPr>
      </w:pPr>
      <w:r>
        <w:t>If /Applications/Adobe\ Photoshop\ CS6/Adobe\ Photoshop\ CS6.app exists AND  version is 13.0.1 AND /Applications/Adobe\ Acrobat\ X\ Pro/Adobe\ Acrobat\ X\ Pro.app exists AND version is 10.1.4</w:t>
      </w:r>
    </w:p>
    <w:p w:rsidR="002A6912" w:rsidRDefault="002A6912" w:rsidP="002A6912">
      <w:pPr>
        <w:pStyle w:val="ListParagraph"/>
        <w:numPr>
          <w:ilvl w:val="4"/>
          <w:numId w:val="1"/>
        </w:numPr>
      </w:pPr>
      <w:r>
        <w:t>Deploy and run Extensis UTC 3.3.0 Installer</w:t>
      </w:r>
    </w:p>
    <w:p w:rsidR="000F23A3" w:rsidRDefault="000F23A3" w:rsidP="002A6912">
      <w:pPr>
        <w:pStyle w:val="ListParagraph"/>
        <w:numPr>
          <w:ilvl w:val="4"/>
          <w:numId w:val="1"/>
        </w:numPr>
      </w:pPr>
      <w:r>
        <w:t>Reboot</w:t>
      </w:r>
    </w:p>
    <w:p w:rsidR="00181F35" w:rsidRDefault="00181F35" w:rsidP="00181F35">
      <w:pPr>
        <w:pStyle w:val="ListParagraph"/>
        <w:ind w:left="1440"/>
      </w:pPr>
    </w:p>
    <w:p w:rsidR="00181F35" w:rsidRDefault="00181F35" w:rsidP="00181F35">
      <w:pPr>
        <w:pStyle w:val="ListParagraph"/>
        <w:numPr>
          <w:ilvl w:val="0"/>
          <w:numId w:val="1"/>
        </w:numPr>
      </w:pPr>
      <w:r>
        <w:t>Externally (user) test deployment packages</w:t>
      </w:r>
      <w:r w:rsidR="002133A7">
        <w:t xml:space="preserve"> </w:t>
      </w:r>
      <w:r w:rsidR="002133A7">
        <w:rPr>
          <w:b/>
        </w:rPr>
        <w:t>(10/29 – 11/12)</w:t>
      </w:r>
    </w:p>
    <w:p w:rsidR="0053234A" w:rsidRDefault="0053234A" w:rsidP="0053234A">
      <w:pPr>
        <w:pStyle w:val="ListParagraph"/>
        <w:numPr>
          <w:ilvl w:val="1"/>
          <w:numId w:val="1"/>
        </w:numPr>
      </w:pPr>
      <w:r>
        <w:t>Determine 1-2 users each within Creative, Design and Production.</w:t>
      </w:r>
    </w:p>
    <w:p w:rsidR="0053234A" w:rsidRDefault="0053234A" w:rsidP="0053234A">
      <w:pPr>
        <w:pStyle w:val="ListParagraph"/>
        <w:numPr>
          <w:ilvl w:val="1"/>
          <w:numId w:val="1"/>
        </w:numPr>
        <w:rPr>
          <w:ins w:id="0" w:author="Erik Johnson" w:date="2012-11-13T09:41:00Z"/>
        </w:rPr>
      </w:pPr>
      <w:r>
        <w:t>Each user should test CS6 for one week.</w:t>
      </w:r>
    </w:p>
    <w:p w:rsidR="000D35D1" w:rsidRDefault="000D35D1" w:rsidP="0053234A">
      <w:pPr>
        <w:pStyle w:val="ListParagraph"/>
        <w:numPr>
          <w:ilvl w:val="1"/>
          <w:numId w:val="1"/>
        </w:numPr>
      </w:pPr>
      <w:ins w:id="1" w:author="Erik Johnson" w:date="2012-11-13T09:43:00Z">
        <w:r>
          <w:t>Request feedback from users</w:t>
        </w:r>
      </w:ins>
    </w:p>
    <w:p w:rsidR="00181F35" w:rsidRDefault="00181F35" w:rsidP="00181F35">
      <w:pPr>
        <w:pStyle w:val="ListParagraph"/>
        <w:ind w:left="1080"/>
      </w:pPr>
    </w:p>
    <w:p w:rsidR="00F357FD" w:rsidRDefault="00F357FD" w:rsidP="00F357FD">
      <w:pPr>
        <w:pStyle w:val="ListParagraph"/>
        <w:numPr>
          <w:ilvl w:val="0"/>
          <w:numId w:val="1"/>
        </w:numPr>
      </w:pPr>
      <w:r>
        <w:t>Plan deployments:</w:t>
      </w:r>
    </w:p>
    <w:p w:rsidR="00181F35" w:rsidRDefault="00F357FD" w:rsidP="00F357FD">
      <w:pPr>
        <w:pStyle w:val="ListParagraph"/>
        <w:numPr>
          <w:ilvl w:val="1"/>
          <w:numId w:val="1"/>
        </w:numPr>
      </w:pPr>
      <w:r>
        <w:t>Extensis UT Server upgrade (if necessary)</w:t>
      </w:r>
    </w:p>
    <w:p w:rsidR="00F357FD" w:rsidRDefault="00F357FD" w:rsidP="00F357FD">
      <w:pPr>
        <w:pStyle w:val="ListParagraph"/>
        <w:numPr>
          <w:ilvl w:val="1"/>
          <w:numId w:val="1"/>
        </w:numPr>
      </w:pPr>
      <w:r>
        <w:t>CS6 Rollout</w:t>
      </w:r>
    </w:p>
    <w:p w:rsidR="00F357FD" w:rsidRDefault="00F357FD" w:rsidP="00F357FD">
      <w:pPr>
        <w:pStyle w:val="ListParagraph"/>
        <w:numPr>
          <w:ilvl w:val="2"/>
          <w:numId w:val="1"/>
        </w:numPr>
      </w:pPr>
      <w:r>
        <w:t xml:space="preserve">Stagger rollout; no more than 1/3 of a department should be upgraded at </w:t>
      </w:r>
      <w:r w:rsidR="00264BCA">
        <w:t>any one time to prevent any 1 department from being taken completely offline.</w:t>
      </w:r>
    </w:p>
    <w:p w:rsidR="00F357FD" w:rsidRPr="006862B8" w:rsidRDefault="00F357FD" w:rsidP="00F357FD">
      <w:pPr>
        <w:pStyle w:val="ListParagraph"/>
        <w:ind w:left="1080"/>
      </w:pPr>
    </w:p>
    <w:sectPr w:rsidR="00F357FD" w:rsidRPr="006862B8" w:rsidSect="00181F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36BCC"/>
    <w:multiLevelType w:val="hybridMultilevel"/>
    <w:tmpl w:val="8E5C0BCE"/>
    <w:lvl w:ilvl="0" w:tplc="F9B4F8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trackRevisions/>
  <w:defaultTabStop w:val="720"/>
  <w:drawingGridHorizontalSpacing w:val="110"/>
  <w:displayHorizontalDrawingGridEvery w:val="2"/>
  <w:characterSpacingControl w:val="doNotCompress"/>
  <w:compat/>
  <w:rsids>
    <w:rsidRoot w:val="006862B8"/>
    <w:rsid w:val="0000744F"/>
    <w:rsid w:val="00012D47"/>
    <w:rsid w:val="00021F71"/>
    <w:rsid w:val="00027EAC"/>
    <w:rsid w:val="000449A4"/>
    <w:rsid w:val="000449BA"/>
    <w:rsid w:val="0004583E"/>
    <w:rsid w:val="000578E5"/>
    <w:rsid w:val="00060393"/>
    <w:rsid w:val="00060D7E"/>
    <w:rsid w:val="0007271F"/>
    <w:rsid w:val="000A1738"/>
    <w:rsid w:val="000B1C8B"/>
    <w:rsid w:val="000B45C9"/>
    <w:rsid w:val="000C0C6A"/>
    <w:rsid w:val="000D2102"/>
    <w:rsid w:val="000D35D1"/>
    <w:rsid w:val="000E33A8"/>
    <w:rsid w:val="000E3E74"/>
    <w:rsid w:val="000E6BDA"/>
    <w:rsid w:val="000F060B"/>
    <w:rsid w:val="000F23A3"/>
    <w:rsid w:val="000F29B5"/>
    <w:rsid w:val="00105117"/>
    <w:rsid w:val="00113470"/>
    <w:rsid w:val="001275D7"/>
    <w:rsid w:val="00133A4E"/>
    <w:rsid w:val="001819CF"/>
    <w:rsid w:val="00181F35"/>
    <w:rsid w:val="0019531F"/>
    <w:rsid w:val="001A69AE"/>
    <w:rsid w:val="001A7FB4"/>
    <w:rsid w:val="001B1EC5"/>
    <w:rsid w:val="001B7421"/>
    <w:rsid w:val="001C44CA"/>
    <w:rsid w:val="001D35E4"/>
    <w:rsid w:val="001E6151"/>
    <w:rsid w:val="002133A7"/>
    <w:rsid w:val="00217A1D"/>
    <w:rsid w:val="002619F4"/>
    <w:rsid w:val="00264BCA"/>
    <w:rsid w:val="002850AA"/>
    <w:rsid w:val="00285B68"/>
    <w:rsid w:val="00294064"/>
    <w:rsid w:val="002A6912"/>
    <w:rsid w:val="002B571B"/>
    <w:rsid w:val="002D13C8"/>
    <w:rsid w:val="002D3960"/>
    <w:rsid w:val="002D6285"/>
    <w:rsid w:val="002E0B1C"/>
    <w:rsid w:val="002E2824"/>
    <w:rsid w:val="002F31F9"/>
    <w:rsid w:val="0031699E"/>
    <w:rsid w:val="00327718"/>
    <w:rsid w:val="003302CD"/>
    <w:rsid w:val="0033597D"/>
    <w:rsid w:val="00353AED"/>
    <w:rsid w:val="00354CAA"/>
    <w:rsid w:val="003B7D72"/>
    <w:rsid w:val="003D3005"/>
    <w:rsid w:val="0040245D"/>
    <w:rsid w:val="00420FF0"/>
    <w:rsid w:val="00431048"/>
    <w:rsid w:val="0046238A"/>
    <w:rsid w:val="0048557F"/>
    <w:rsid w:val="004C2757"/>
    <w:rsid w:val="004C7B34"/>
    <w:rsid w:val="004D111E"/>
    <w:rsid w:val="004D5DD1"/>
    <w:rsid w:val="004E2E3E"/>
    <w:rsid w:val="00505150"/>
    <w:rsid w:val="005116DC"/>
    <w:rsid w:val="00530F3B"/>
    <w:rsid w:val="0053234A"/>
    <w:rsid w:val="00536B76"/>
    <w:rsid w:val="005454C3"/>
    <w:rsid w:val="00583803"/>
    <w:rsid w:val="005C401A"/>
    <w:rsid w:val="005E1681"/>
    <w:rsid w:val="005E2B19"/>
    <w:rsid w:val="00605858"/>
    <w:rsid w:val="006209D9"/>
    <w:rsid w:val="00631D68"/>
    <w:rsid w:val="006427F6"/>
    <w:rsid w:val="006765A2"/>
    <w:rsid w:val="006862B8"/>
    <w:rsid w:val="006A28FD"/>
    <w:rsid w:val="006D5F1D"/>
    <w:rsid w:val="0072094F"/>
    <w:rsid w:val="0072486A"/>
    <w:rsid w:val="007271B7"/>
    <w:rsid w:val="007319B0"/>
    <w:rsid w:val="007415C2"/>
    <w:rsid w:val="00746B11"/>
    <w:rsid w:val="0076077D"/>
    <w:rsid w:val="00764A4E"/>
    <w:rsid w:val="007727DD"/>
    <w:rsid w:val="0078787D"/>
    <w:rsid w:val="00792351"/>
    <w:rsid w:val="007D12D6"/>
    <w:rsid w:val="007E7A14"/>
    <w:rsid w:val="00831FCA"/>
    <w:rsid w:val="00860480"/>
    <w:rsid w:val="00860D37"/>
    <w:rsid w:val="008707D6"/>
    <w:rsid w:val="00890B54"/>
    <w:rsid w:val="00891D70"/>
    <w:rsid w:val="008922E7"/>
    <w:rsid w:val="0089705C"/>
    <w:rsid w:val="008A4D15"/>
    <w:rsid w:val="008C6011"/>
    <w:rsid w:val="008E534C"/>
    <w:rsid w:val="008E581A"/>
    <w:rsid w:val="008E733F"/>
    <w:rsid w:val="008F3B18"/>
    <w:rsid w:val="008F7798"/>
    <w:rsid w:val="00901DDF"/>
    <w:rsid w:val="00905D82"/>
    <w:rsid w:val="00964C15"/>
    <w:rsid w:val="0097595C"/>
    <w:rsid w:val="0098315A"/>
    <w:rsid w:val="009B02C3"/>
    <w:rsid w:val="00A104FB"/>
    <w:rsid w:val="00A3220B"/>
    <w:rsid w:val="00A46D0D"/>
    <w:rsid w:val="00A609EC"/>
    <w:rsid w:val="00A66BBF"/>
    <w:rsid w:val="00AA08E8"/>
    <w:rsid w:val="00AC2C2B"/>
    <w:rsid w:val="00AC7104"/>
    <w:rsid w:val="00AE33F4"/>
    <w:rsid w:val="00AE60F1"/>
    <w:rsid w:val="00AF6B5C"/>
    <w:rsid w:val="00B12084"/>
    <w:rsid w:val="00B41CC1"/>
    <w:rsid w:val="00B44487"/>
    <w:rsid w:val="00BC13E7"/>
    <w:rsid w:val="00BC6BAA"/>
    <w:rsid w:val="00BD1959"/>
    <w:rsid w:val="00BD61EF"/>
    <w:rsid w:val="00BE031E"/>
    <w:rsid w:val="00BF4959"/>
    <w:rsid w:val="00BF56C6"/>
    <w:rsid w:val="00C10200"/>
    <w:rsid w:val="00C23161"/>
    <w:rsid w:val="00C23487"/>
    <w:rsid w:val="00C516CA"/>
    <w:rsid w:val="00C5390F"/>
    <w:rsid w:val="00C73DA4"/>
    <w:rsid w:val="00C9371A"/>
    <w:rsid w:val="00CB3FA9"/>
    <w:rsid w:val="00CF0F6D"/>
    <w:rsid w:val="00D251ED"/>
    <w:rsid w:val="00D362CB"/>
    <w:rsid w:val="00D57D14"/>
    <w:rsid w:val="00D8078F"/>
    <w:rsid w:val="00D828C7"/>
    <w:rsid w:val="00DA4AAD"/>
    <w:rsid w:val="00DA7E93"/>
    <w:rsid w:val="00DF3807"/>
    <w:rsid w:val="00E275BB"/>
    <w:rsid w:val="00E302A9"/>
    <w:rsid w:val="00E36FB4"/>
    <w:rsid w:val="00E40DC0"/>
    <w:rsid w:val="00E578E2"/>
    <w:rsid w:val="00E65769"/>
    <w:rsid w:val="00E73922"/>
    <w:rsid w:val="00E83562"/>
    <w:rsid w:val="00E90BA7"/>
    <w:rsid w:val="00EB7153"/>
    <w:rsid w:val="00EC1F8C"/>
    <w:rsid w:val="00EE5759"/>
    <w:rsid w:val="00EF331C"/>
    <w:rsid w:val="00F1537A"/>
    <w:rsid w:val="00F20BEB"/>
    <w:rsid w:val="00F213FD"/>
    <w:rsid w:val="00F33F00"/>
    <w:rsid w:val="00F357FD"/>
    <w:rsid w:val="00F600F0"/>
    <w:rsid w:val="00F82163"/>
    <w:rsid w:val="00F8344A"/>
    <w:rsid w:val="00F93FC1"/>
    <w:rsid w:val="00FB58E6"/>
    <w:rsid w:val="00FD1F32"/>
    <w:rsid w:val="00FE3382"/>
    <w:rsid w:val="00FF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62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62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862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1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5DD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forums.adobe.com/message/4755114#475511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91003-A61B-4810-A6F1-D4BD1ADD9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Pages>3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Johnson</dc:creator>
  <cp:lastModifiedBy>Erik Johnson</cp:lastModifiedBy>
  <cp:revision>14</cp:revision>
  <cp:lastPrinted>2012-10-19T13:54:00Z</cp:lastPrinted>
  <dcterms:created xsi:type="dcterms:W3CDTF">2012-09-26T18:03:00Z</dcterms:created>
  <dcterms:modified xsi:type="dcterms:W3CDTF">2012-11-13T21:57:00Z</dcterms:modified>
</cp:coreProperties>
</file>