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870" w:rsidRPr="005652CF" w:rsidRDefault="005652CF" w:rsidP="005652CF">
      <w:pPr>
        <w:rPr>
          <w:rFonts w:ascii="Courier New" w:hAnsi="Courier New" w:cs="Courier New"/>
          <w:b/>
          <w:sz w:val="28"/>
          <w:u w:val="single"/>
        </w:rPr>
      </w:pPr>
      <w:r>
        <w:rPr>
          <w:rFonts w:ascii="Courier New" w:hAnsi="Courier New" w:cs="Courier New"/>
          <w:b/>
          <w:sz w:val="28"/>
          <w:u w:val="single"/>
        </w:rPr>
        <w:t xml:space="preserve">2.4 </w:t>
      </w:r>
      <w:r w:rsidRPr="005652CF">
        <w:rPr>
          <w:rFonts w:ascii="Courier New" w:hAnsi="Courier New" w:cs="Courier New"/>
          <w:b/>
          <w:sz w:val="28"/>
          <w:u w:val="single"/>
        </w:rPr>
        <w:t>Reconciled Estimates</w:t>
      </w:r>
    </w:p>
    <w:p w:rsidR="00FD666D" w:rsidRPr="005652CF" w:rsidRDefault="00FD666D" w:rsidP="00FD666D">
      <w:pPr>
        <w:pStyle w:val="ListParagraph"/>
        <w:numPr>
          <w:ilvl w:val="0"/>
          <w:numId w:val="4"/>
        </w:numPr>
        <w:rPr>
          <w:rFonts w:ascii="Courier New" w:hAnsi="Courier New" w:cs="Courier New"/>
          <w:sz w:val="24"/>
        </w:rPr>
      </w:pPr>
      <w:r w:rsidRPr="005652CF">
        <w:rPr>
          <w:rFonts w:ascii="Courier New" w:hAnsi="Courier New" w:cs="Courier New"/>
          <w:sz w:val="24"/>
        </w:rPr>
        <w:t>Overview</w:t>
      </w:r>
    </w:p>
    <w:p w:rsidR="00FD666D" w:rsidRDefault="00FD666D" w:rsidP="00FD666D">
      <w:pPr>
        <w:pStyle w:val="ListParagraph"/>
        <w:ind w:left="1080"/>
        <w:rPr>
          <w:ins w:id="0" w:author="Erik Johnson" w:date="2017-02-24T22:46:00Z"/>
          <w:rFonts w:ascii="Courier New" w:hAnsi="Courier New" w:cs="Courier New"/>
          <w:sz w:val="24"/>
        </w:rPr>
      </w:pPr>
      <w:r w:rsidRPr="005652CF">
        <w:rPr>
          <w:rFonts w:ascii="Courier New" w:hAnsi="Courier New" w:cs="Courier New"/>
          <w:sz w:val="24"/>
        </w:rPr>
        <w:t xml:space="preserve">This section will use the previous estimation </w:t>
      </w:r>
      <w:del w:id="1" w:author="Erik Johnson" w:date="2017-02-24T22:41:00Z">
        <w:r w:rsidRPr="005652CF" w:rsidDel="005652CF">
          <w:rPr>
            <w:rFonts w:ascii="Courier New" w:hAnsi="Courier New" w:cs="Courier New"/>
            <w:sz w:val="24"/>
          </w:rPr>
          <w:delText xml:space="preserve">techniques </w:delText>
        </w:r>
      </w:del>
      <w:ins w:id="2" w:author="Erik Johnson" w:date="2017-02-24T22:41:00Z">
        <w:r w:rsidR="005652CF">
          <w:rPr>
            <w:rFonts w:ascii="Courier New" w:hAnsi="Courier New" w:cs="Courier New"/>
            <w:sz w:val="24"/>
          </w:rPr>
          <w:t>results</w:t>
        </w:r>
        <w:r w:rsidR="005652CF" w:rsidRPr="005652CF">
          <w:rPr>
            <w:rFonts w:ascii="Courier New" w:hAnsi="Courier New" w:cs="Courier New"/>
            <w:sz w:val="24"/>
          </w:rPr>
          <w:t xml:space="preserve"> </w:t>
        </w:r>
      </w:ins>
      <w:r w:rsidRPr="005652CF">
        <w:rPr>
          <w:rFonts w:ascii="Courier New" w:hAnsi="Courier New" w:cs="Courier New"/>
          <w:sz w:val="24"/>
        </w:rPr>
        <w:t xml:space="preserve">to </w:t>
      </w:r>
      <w:del w:id="3" w:author="Erik Johnson" w:date="2017-02-24T22:42:00Z">
        <w:r w:rsidRPr="005652CF" w:rsidDel="005652CF">
          <w:rPr>
            <w:rFonts w:ascii="Courier New" w:hAnsi="Courier New" w:cs="Courier New"/>
            <w:sz w:val="24"/>
          </w:rPr>
          <w:delText xml:space="preserve">determines </w:delText>
        </w:r>
      </w:del>
      <w:ins w:id="4" w:author="Erik Johnson" w:date="2017-02-24T22:42:00Z">
        <w:r w:rsidR="005652CF">
          <w:rPr>
            <w:rFonts w:ascii="Courier New" w:hAnsi="Courier New" w:cs="Courier New"/>
            <w:sz w:val="24"/>
          </w:rPr>
          <w:t xml:space="preserve">select </w:t>
        </w:r>
      </w:ins>
      <w:r w:rsidRPr="005652CF">
        <w:rPr>
          <w:rFonts w:ascii="Courier New" w:hAnsi="Courier New" w:cs="Courier New"/>
          <w:sz w:val="24"/>
        </w:rPr>
        <w:t xml:space="preserve">a final estimation for how long our team believes this project will take to </w:t>
      </w:r>
      <w:del w:id="5" w:author="Erik Johnson" w:date="2017-02-24T22:43:00Z">
        <w:r w:rsidRPr="005652CF" w:rsidDel="005652CF">
          <w:rPr>
            <w:rFonts w:ascii="Courier New" w:hAnsi="Courier New" w:cs="Courier New"/>
            <w:sz w:val="24"/>
          </w:rPr>
          <w:delText>complete</w:delText>
        </w:r>
      </w:del>
      <w:ins w:id="6" w:author="Erik Johnson" w:date="2017-02-24T23:15:00Z">
        <w:r w:rsidR="00421C0F">
          <w:rPr>
            <w:rFonts w:ascii="Courier New" w:hAnsi="Courier New" w:cs="Courier New"/>
            <w:sz w:val="24"/>
          </w:rPr>
          <w:t>complete</w:t>
        </w:r>
      </w:ins>
      <w:r w:rsidRPr="005652CF">
        <w:rPr>
          <w:rFonts w:ascii="Courier New" w:hAnsi="Courier New" w:cs="Courier New"/>
          <w:sz w:val="24"/>
        </w:rPr>
        <w:t xml:space="preserve">. The previous </w:t>
      </w:r>
      <w:r w:rsidR="006C7837" w:rsidRPr="005652CF">
        <w:rPr>
          <w:rFonts w:ascii="Courier New" w:hAnsi="Courier New" w:cs="Courier New"/>
          <w:sz w:val="24"/>
        </w:rPr>
        <w:t>techniques</w:t>
      </w:r>
      <w:r w:rsidRPr="005652CF">
        <w:rPr>
          <w:rFonts w:ascii="Courier New" w:hAnsi="Courier New" w:cs="Courier New"/>
          <w:sz w:val="24"/>
        </w:rPr>
        <w:t xml:space="preserve"> used were Line</w:t>
      </w:r>
      <w:ins w:id="7" w:author="Erik Johnson" w:date="2017-02-24T22:43:00Z">
        <w:r w:rsidR="005652CF">
          <w:rPr>
            <w:rFonts w:ascii="Courier New" w:hAnsi="Courier New" w:cs="Courier New"/>
            <w:sz w:val="24"/>
          </w:rPr>
          <w:t>s</w:t>
        </w:r>
      </w:ins>
      <w:r w:rsidRPr="005652CF">
        <w:rPr>
          <w:rFonts w:ascii="Courier New" w:hAnsi="Courier New" w:cs="Courier New"/>
          <w:sz w:val="24"/>
        </w:rPr>
        <w:t xml:space="preserve"> of Code</w:t>
      </w:r>
      <w:del w:id="8" w:author="Erik Johnson" w:date="2017-02-24T22:43:00Z">
        <w:r w:rsidRPr="005652CF" w:rsidDel="005652CF">
          <w:rPr>
            <w:rFonts w:ascii="Courier New" w:hAnsi="Courier New" w:cs="Courier New"/>
            <w:sz w:val="24"/>
          </w:rPr>
          <w:delText xml:space="preserve"> method</w:delText>
        </w:r>
      </w:del>
      <w:r w:rsidRPr="005652CF">
        <w:rPr>
          <w:rFonts w:ascii="Courier New" w:hAnsi="Courier New" w:cs="Courier New"/>
          <w:sz w:val="24"/>
        </w:rPr>
        <w:t xml:space="preserve">, Function Point </w:t>
      </w:r>
      <w:ins w:id="9" w:author="Erik Johnson" w:date="2017-02-24T22:43:00Z">
        <w:r w:rsidR="005652CF">
          <w:rPr>
            <w:rFonts w:ascii="Courier New" w:hAnsi="Courier New" w:cs="Courier New"/>
            <w:sz w:val="24"/>
          </w:rPr>
          <w:t>E</w:t>
        </w:r>
      </w:ins>
      <w:del w:id="10" w:author="Erik Johnson" w:date="2017-02-24T22:43:00Z">
        <w:r w:rsidRPr="005652CF" w:rsidDel="005652CF">
          <w:rPr>
            <w:rFonts w:ascii="Courier New" w:hAnsi="Courier New" w:cs="Courier New"/>
            <w:sz w:val="24"/>
          </w:rPr>
          <w:delText>e</w:delText>
        </w:r>
      </w:del>
      <w:r w:rsidRPr="005652CF">
        <w:rPr>
          <w:rFonts w:ascii="Courier New" w:hAnsi="Courier New" w:cs="Courier New"/>
          <w:sz w:val="24"/>
        </w:rPr>
        <w:t xml:space="preserve">stimation, and </w:t>
      </w:r>
      <w:del w:id="11" w:author="Erik Johnson" w:date="2017-02-24T22:43:00Z">
        <w:r w:rsidRPr="005652CF" w:rsidDel="005652CF">
          <w:rPr>
            <w:rFonts w:ascii="Courier New" w:hAnsi="Courier New" w:cs="Courier New"/>
            <w:sz w:val="24"/>
          </w:rPr>
          <w:delText>t</w:delText>
        </w:r>
      </w:del>
      <w:ins w:id="12" w:author="Erik Johnson" w:date="2017-02-24T22:43:00Z">
        <w:r w:rsidR="005652CF">
          <w:rPr>
            <w:rFonts w:ascii="Courier New" w:hAnsi="Courier New" w:cs="Courier New"/>
            <w:sz w:val="24"/>
          </w:rPr>
          <w:t>T</w:t>
        </w:r>
      </w:ins>
      <w:r w:rsidRPr="005652CF">
        <w:rPr>
          <w:rFonts w:ascii="Courier New" w:hAnsi="Courier New" w:cs="Courier New"/>
          <w:sz w:val="24"/>
        </w:rPr>
        <w:t>ask/</w:t>
      </w:r>
      <w:ins w:id="13" w:author="Erik Johnson" w:date="2017-02-24T22:43:00Z">
        <w:r w:rsidR="005652CF">
          <w:rPr>
            <w:rFonts w:ascii="Courier New" w:hAnsi="Courier New" w:cs="Courier New"/>
            <w:sz w:val="24"/>
          </w:rPr>
          <w:t>P</w:t>
        </w:r>
      </w:ins>
      <w:del w:id="14" w:author="Erik Johnson" w:date="2017-02-24T22:43:00Z">
        <w:r w:rsidRPr="005652CF" w:rsidDel="005652CF">
          <w:rPr>
            <w:rFonts w:ascii="Courier New" w:hAnsi="Courier New" w:cs="Courier New"/>
            <w:sz w:val="24"/>
          </w:rPr>
          <w:delText>p</w:delText>
        </w:r>
      </w:del>
      <w:r w:rsidRPr="005652CF">
        <w:rPr>
          <w:rFonts w:ascii="Courier New" w:hAnsi="Courier New" w:cs="Courier New"/>
          <w:sz w:val="24"/>
        </w:rPr>
        <w:t>rocess estimation.</w:t>
      </w:r>
      <w:bookmarkStart w:id="15" w:name="_GoBack"/>
      <w:bookmarkEnd w:id="15"/>
    </w:p>
    <w:p w:rsidR="005652CF" w:rsidRDefault="005652CF" w:rsidP="00FD666D">
      <w:pPr>
        <w:pStyle w:val="ListParagraph"/>
        <w:ind w:left="1080"/>
        <w:rPr>
          <w:ins w:id="16" w:author="Erik Johnson" w:date="2017-02-24T22:46:00Z"/>
          <w:rFonts w:ascii="Courier New" w:hAnsi="Courier New" w:cs="Courier New"/>
          <w:sz w:val="24"/>
        </w:rPr>
      </w:pPr>
    </w:p>
    <w:p w:rsidR="005652CF" w:rsidRDefault="005652CF" w:rsidP="005652CF">
      <w:pPr>
        <w:pStyle w:val="ListParagraph"/>
        <w:numPr>
          <w:ilvl w:val="0"/>
          <w:numId w:val="4"/>
        </w:numPr>
        <w:rPr>
          <w:ins w:id="17" w:author="Erik Johnson" w:date="2017-02-24T22:46:00Z"/>
          <w:rFonts w:ascii="Courier New" w:hAnsi="Courier New" w:cs="Courier New"/>
          <w:sz w:val="24"/>
        </w:rPr>
        <w:pPrChange w:id="18" w:author="Erik Johnson" w:date="2017-02-24T22:46:00Z">
          <w:pPr>
            <w:pStyle w:val="ListParagraph"/>
            <w:ind w:left="1080"/>
          </w:pPr>
        </w:pPrChange>
      </w:pPr>
      <w:ins w:id="19" w:author="Erik Johnson" w:date="2017-02-24T22:46:00Z">
        <w:r>
          <w:rPr>
            <w:rFonts w:ascii="Courier New" w:hAnsi="Courier New" w:cs="Courier New"/>
            <w:sz w:val="24"/>
          </w:rPr>
          <w:t xml:space="preserve">Estimation </w:t>
        </w:r>
      </w:ins>
      <w:ins w:id="20" w:author="Erik Johnson" w:date="2017-02-24T22:57:00Z">
        <w:r w:rsidR="002868F3">
          <w:rPr>
            <w:rFonts w:ascii="Courier New" w:hAnsi="Courier New" w:cs="Courier New"/>
            <w:sz w:val="24"/>
          </w:rPr>
          <w:t>Data</w:t>
        </w:r>
      </w:ins>
    </w:p>
    <w:p w:rsidR="005652CF" w:rsidRDefault="005652CF" w:rsidP="005652CF">
      <w:pPr>
        <w:pStyle w:val="ListParagraph"/>
        <w:numPr>
          <w:ilvl w:val="1"/>
          <w:numId w:val="4"/>
        </w:numPr>
        <w:rPr>
          <w:ins w:id="21" w:author="Erik Johnson" w:date="2017-02-24T22:46:00Z"/>
          <w:rFonts w:ascii="Courier New" w:hAnsi="Courier New" w:cs="Courier New"/>
          <w:sz w:val="24"/>
        </w:rPr>
        <w:pPrChange w:id="22" w:author="Erik Johnson" w:date="2017-02-24T22:46:00Z">
          <w:pPr>
            <w:pStyle w:val="ListParagraph"/>
            <w:ind w:left="1080"/>
          </w:pPr>
        </w:pPrChange>
      </w:pPr>
      <w:ins w:id="23" w:author="Erik Johnson" w:date="2017-02-24T22:46:00Z">
        <w:r>
          <w:rPr>
            <w:rFonts w:ascii="Courier New" w:hAnsi="Courier New" w:cs="Courier New"/>
            <w:sz w:val="24"/>
          </w:rPr>
          <w:t>Results</w:t>
        </w:r>
      </w:ins>
    </w:p>
    <w:p w:rsidR="005652CF" w:rsidRDefault="005652CF" w:rsidP="005652CF">
      <w:pPr>
        <w:pStyle w:val="ListParagraph"/>
        <w:numPr>
          <w:ilvl w:val="2"/>
          <w:numId w:val="4"/>
        </w:numPr>
        <w:rPr>
          <w:ins w:id="24" w:author="Erik Johnson" w:date="2017-02-24T22:48:00Z"/>
          <w:rFonts w:ascii="Courier New" w:hAnsi="Courier New" w:cs="Courier New"/>
          <w:sz w:val="24"/>
        </w:rPr>
        <w:pPrChange w:id="25" w:author="Erik Johnson" w:date="2017-02-24T22:46:00Z">
          <w:pPr>
            <w:pStyle w:val="ListParagraph"/>
            <w:ind w:left="1080"/>
          </w:pPr>
        </w:pPrChange>
      </w:pPr>
      <w:ins w:id="26" w:author="Erik Johnson" w:date="2017-02-24T22:48:00Z">
        <w:r>
          <w:rPr>
            <w:rFonts w:ascii="Courier New" w:hAnsi="Courier New" w:cs="Courier New"/>
            <w:sz w:val="24"/>
          </w:rPr>
          <w:t>Lines of Code</w:t>
        </w:r>
      </w:ins>
      <w:ins w:id="27" w:author="Erik Johnson" w:date="2017-02-24T22:49:00Z">
        <w:r w:rsidR="002868F3">
          <w:rPr>
            <w:rFonts w:ascii="Courier New" w:hAnsi="Courier New" w:cs="Courier New"/>
            <w:sz w:val="24"/>
          </w:rPr>
          <w:t xml:space="preserve"> Estimate</w:t>
        </w:r>
      </w:ins>
      <w:ins w:id="28" w:author="Erik Johnson" w:date="2017-02-24T22:48:00Z">
        <w:r>
          <w:rPr>
            <w:rFonts w:ascii="Courier New" w:hAnsi="Courier New" w:cs="Courier New"/>
            <w:sz w:val="24"/>
          </w:rPr>
          <w:t>:  117 Hours</w:t>
        </w:r>
      </w:ins>
    </w:p>
    <w:p w:rsidR="005652CF" w:rsidRDefault="005652CF" w:rsidP="005652CF">
      <w:pPr>
        <w:pStyle w:val="ListParagraph"/>
        <w:numPr>
          <w:ilvl w:val="2"/>
          <w:numId w:val="4"/>
        </w:numPr>
        <w:rPr>
          <w:ins w:id="29" w:author="Erik Johnson" w:date="2017-02-24T22:49:00Z"/>
          <w:rFonts w:ascii="Courier New" w:hAnsi="Courier New" w:cs="Courier New"/>
          <w:sz w:val="24"/>
        </w:rPr>
        <w:pPrChange w:id="30" w:author="Erik Johnson" w:date="2017-02-24T22:46:00Z">
          <w:pPr>
            <w:pStyle w:val="ListParagraph"/>
            <w:ind w:left="1080"/>
          </w:pPr>
        </w:pPrChange>
      </w:pPr>
      <w:ins w:id="31" w:author="Erik Johnson" w:date="2017-02-24T22:49:00Z">
        <w:r>
          <w:rPr>
            <w:rFonts w:ascii="Courier New" w:hAnsi="Courier New" w:cs="Courier New"/>
            <w:sz w:val="24"/>
          </w:rPr>
          <w:t>Function Point Estimat</w:t>
        </w:r>
        <w:r w:rsidR="002868F3">
          <w:rPr>
            <w:rFonts w:ascii="Courier New" w:hAnsi="Courier New" w:cs="Courier New"/>
            <w:sz w:val="24"/>
          </w:rPr>
          <w:t>e</w:t>
        </w:r>
        <w:r>
          <w:rPr>
            <w:rFonts w:ascii="Courier New" w:hAnsi="Courier New" w:cs="Courier New"/>
            <w:sz w:val="24"/>
          </w:rPr>
          <w:t>:  936 Hours</w:t>
        </w:r>
      </w:ins>
    </w:p>
    <w:p w:rsidR="005652CF" w:rsidRDefault="002868F3" w:rsidP="005652CF">
      <w:pPr>
        <w:pStyle w:val="ListParagraph"/>
        <w:numPr>
          <w:ilvl w:val="2"/>
          <w:numId w:val="4"/>
        </w:numPr>
        <w:rPr>
          <w:ins w:id="32" w:author="Erik Johnson" w:date="2017-02-24T22:53:00Z"/>
          <w:rFonts w:ascii="Courier New" w:hAnsi="Courier New" w:cs="Courier New"/>
          <w:sz w:val="24"/>
        </w:rPr>
        <w:pPrChange w:id="33" w:author="Erik Johnson" w:date="2017-02-24T22:46:00Z">
          <w:pPr>
            <w:pStyle w:val="ListParagraph"/>
            <w:ind w:left="1080"/>
          </w:pPr>
        </w:pPrChange>
      </w:pPr>
      <w:ins w:id="34" w:author="Erik Johnson" w:date="2017-02-24T22:49:00Z">
        <w:r>
          <w:rPr>
            <w:rFonts w:ascii="Courier New" w:hAnsi="Courier New" w:cs="Courier New"/>
            <w:sz w:val="24"/>
          </w:rPr>
          <w:t>Task Estimate:  399 Hours</w:t>
        </w:r>
      </w:ins>
    </w:p>
    <w:p w:rsidR="002868F3" w:rsidRDefault="002868F3" w:rsidP="002868F3">
      <w:pPr>
        <w:pStyle w:val="ListParagraph"/>
        <w:numPr>
          <w:ilvl w:val="1"/>
          <w:numId w:val="4"/>
        </w:numPr>
        <w:rPr>
          <w:ins w:id="35" w:author="Erik Johnson" w:date="2017-02-24T22:53:00Z"/>
          <w:rFonts w:ascii="Courier New" w:hAnsi="Courier New" w:cs="Courier New"/>
          <w:sz w:val="24"/>
        </w:rPr>
        <w:pPrChange w:id="36" w:author="Erik Johnson" w:date="2017-02-24T22:53:00Z">
          <w:pPr>
            <w:pStyle w:val="ListParagraph"/>
            <w:ind w:left="1080"/>
          </w:pPr>
        </w:pPrChange>
      </w:pPr>
      <w:ins w:id="37" w:author="Erik Johnson" w:date="2017-02-24T22:53:00Z">
        <w:r>
          <w:rPr>
            <w:rFonts w:ascii="Courier New" w:hAnsi="Courier New" w:cs="Courier New"/>
            <w:sz w:val="24"/>
          </w:rPr>
          <w:t>Person-Hours Spent So Far</w:t>
        </w:r>
      </w:ins>
    </w:p>
    <w:p w:rsidR="002868F3" w:rsidRPr="005652CF" w:rsidRDefault="002868F3" w:rsidP="002868F3">
      <w:pPr>
        <w:pStyle w:val="ListParagraph"/>
        <w:numPr>
          <w:ilvl w:val="2"/>
          <w:numId w:val="4"/>
        </w:numPr>
        <w:rPr>
          <w:rFonts w:ascii="Courier New" w:hAnsi="Courier New" w:cs="Courier New"/>
          <w:sz w:val="24"/>
        </w:rPr>
        <w:pPrChange w:id="38" w:author="Erik Johnson" w:date="2017-02-24T22:54:00Z">
          <w:pPr>
            <w:pStyle w:val="ListParagraph"/>
            <w:ind w:left="1080"/>
          </w:pPr>
        </w:pPrChange>
      </w:pPr>
      <w:ins w:id="39" w:author="Erik Johnson" w:date="2017-02-24T22:54:00Z">
        <w:r>
          <w:rPr>
            <w:rFonts w:ascii="Courier New" w:hAnsi="Courier New" w:cs="Courier New"/>
            <w:sz w:val="24"/>
          </w:rPr>
          <w:t xml:space="preserve">Total Task Time from Toggl:  </w:t>
        </w:r>
      </w:ins>
      <w:ins w:id="40" w:author="Erik Johnson" w:date="2017-02-24T22:55:00Z">
        <w:r>
          <w:rPr>
            <w:rFonts w:ascii="Courier New" w:hAnsi="Courier New" w:cs="Courier New"/>
            <w:sz w:val="24"/>
          </w:rPr>
          <w:t>116 Hours</w:t>
        </w:r>
      </w:ins>
    </w:p>
    <w:p w:rsidR="00FD666D" w:rsidRDefault="00FD666D" w:rsidP="00FD666D">
      <w:pPr>
        <w:pStyle w:val="ListParagraph"/>
        <w:ind w:left="1080"/>
        <w:rPr>
          <w:ins w:id="41" w:author="Erik Johnson" w:date="2017-02-24T22:57:00Z"/>
          <w:rFonts w:ascii="Courier New" w:hAnsi="Courier New" w:cs="Courier New"/>
          <w:sz w:val="24"/>
        </w:rPr>
      </w:pPr>
    </w:p>
    <w:p w:rsidR="002868F3" w:rsidRDefault="002868F3" w:rsidP="002868F3">
      <w:pPr>
        <w:pStyle w:val="ListParagraph"/>
        <w:numPr>
          <w:ilvl w:val="0"/>
          <w:numId w:val="4"/>
        </w:numPr>
        <w:rPr>
          <w:ins w:id="42" w:author="Erik Johnson" w:date="2017-02-24T22:57:00Z"/>
          <w:rFonts w:ascii="Courier New" w:hAnsi="Courier New" w:cs="Courier New"/>
          <w:sz w:val="24"/>
        </w:rPr>
        <w:pPrChange w:id="43" w:author="Erik Johnson" w:date="2017-02-24T22:57:00Z">
          <w:pPr>
            <w:pStyle w:val="ListParagraph"/>
            <w:ind w:left="1080"/>
          </w:pPr>
        </w:pPrChange>
      </w:pPr>
      <w:ins w:id="44" w:author="Erik Johnson" w:date="2017-02-24T22:57:00Z">
        <w:r>
          <w:rPr>
            <w:rFonts w:ascii="Courier New" w:hAnsi="Courier New" w:cs="Courier New"/>
            <w:sz w:val="24"/>
          </w:rPr>
          <w:t>Estimation Selection</w:t>
        </w:r>
      </w:ins>
    </w:p>
    <w:p w:rsidR="002868F3" w:rsidRDefault="00A12C84" w:rsidP="002868F3">
      <w:pPr>
        <w:pStyle w:val="ListParagraph"/>
        <w:numPr>
          <w:ilvl w:val="1"/>
          <w:numId w:val="4"/>
        </w:numPr>
        <w:rPr>
          <w:ins w:id="45" w:author="Erik Johnson" w:date="2017-02-24T23:07:00Z"/>
          <w:rFonts w:ascii="Courier New" w:hAnsi="Courier New" w:cs="Courier New"/>
          <w:sz w:val="24"/>
        </w:rPr>
        <w:pPrChange w:id="46" w:author="Erik Johnson" w:date="2017-02-24T22:57:00Z">
          <w:pPr>
            <w:pStyle w:val="ListParagraph"/>
            <w:ind w:left="1080"/>
          </w:pPr>
        </w:pPrChange>
      </w:pPr>
      <w:ins w:id="47" w:author="Erik Johnson" w:date="2017-02-24T23:06:00Z">
        <w:r>
          <w:rPr>
            <w:rFonts w:ascii="Courier New" w:hAnsi="Courier New" w:cs="Courier New"/>
            <w:sz w:val="24"/>
          </w:rPr>
          <w:t xml:space="preserve">We </w:t>
        </w:r>
      </w:ins>
      <w:ins w:id="48" w:author="Erik Johnson" w:date="2017-02-24T23:13:00Z">
        <w:r>
          <w:rPr>
            <w:rFonts w:ascii="Courier New" w:hAnsi="Courier New" w:cs="Courier New"/>
            <w:sz w:val="24"/>
          </w:rPr>
          <w:t>rejected all the estimates, and went with our own estimate of 525.5 person-hours.</w:t>
        </w:r>
      </w:ins>
    </w:p>
    <w:p w:rsidR="00A12C84" w:rsidRDefault="00A12C84" w:rsidP="00A12C84">
      <w:pPr>
        <w:pStyle w:val="ListParagraph"/>
        <w:ind w:left="1440"/>
        <w:rPr>
          <w:ins w:id="49" w:author="Erik Johnson" w:date="2017-02-24T23:07:00Z"/>
          <w:rFonts w:ascii="Courier New" w:hAnsi="Courier New" w:cs="Courier New"/>
          <w:sz w:val="24"/>
        </w:rPr>
        <w:pPrChange w:id="50" w:author="Erik Johnson" w:date="2017-02-24T23:07:00Z">
          <w:pPr>
            <w:pStyle w:val="ListParagraph"/>
            <w:ind w:left="1080"/>
          </w:pPr>
        </w:pPrChange>
      </w:pPr>
    </w:p>
    <w:p w:rsidR="00A12C84" w:rsidRDefault="00A12C84" w:rsidP="00A12C84">
      <w:pPr>
        <w:pStyle w:val="ListParagraph"/>
        <w:numPr>
          <w:ilvl w:val="0"/>
          <w:numId w:val="4"/>
        </w:numPr>
        <w:rPr>
          <w:ins w:id="51" w:author="Erik Johnson" w:date="2017-02-24T23:07:00Z"/>
          <w:rFonts w:ascii="Courier New" w:hAnsi="Courier New" w:cs="Courier New"/>
          <w:sz w:val="24"/>
        </w:rPr>
        <w:pPrChange w:id="52" w:author="Erik Johnson" w:date="2017-02-24T23:07:00Z">
          <w:pPr>
            <w:pStyle w:val="ListParagraph"/>
            <w:ind w:left="1080"/>
          </w:pPr>
        </w:pPrChange>
      </w:pPr>
      <w:ins w:id="53" w:author="Erik Johnson" w:date="2017-02-24T23:07:00Z">
        <w:r>
          <w:rPr>
            <w:rFonts w:ascii="Courier New" w:hAnsi="Courier New" w:cs="Courier New"/>
            <w:sz w:val="24"/>
          </w:rPr>
          <w:t>Estimation Selection Rationale</w:t>
        </w:r>
      </w:ins>
    </w:p>
    <w:p w:rsidR="00A12C84" w:rsidRPr="00A12C84" w:rsidRDefault="00A12C84" w:rsidP="00A12C84">
      <w:pPr>
        <w:pStyle w:val="ListParagraph"/>
        <w:numPr>
          <w:ilvl w:val="1"/>
          <w:numId w:val="4"/>
        </w:numPr>
        <w:rPr>
          <w:ins w:id="54" w:author="Erik Johnson" w:date="2017-02-24T22:57:00Z"/>
          <w:rFonts w:ascii="Courier New" w:hAnsi="Courier New" w:cs="Courier New"/>
          <w:sz w:val="24"/>
          <w:rPrChange w:id="55" w:author="Erik Johnson" w:date="2017-02-24T23:09:00Z">
            <w:rPr>
              <w:ins w:id="56" w:author="Erik Johnson" w:date="2017-02-24T22:57:00Z"/>
            </w:rPr>
          </w:rPrChange>
        </w:rPr>
        <w:pPrChange w:id="57" w:author="Erik Johnson" w:date="2017-02-24T23:09:00Z">
          <w:pPr>
            <w:pStyle w:val="ListParagraph"/>
            <w:ind w:left="1080"/>
          </w:pPr>
        </w:pPrChange>
      </w:pPr>
      <w:ins w:id="58" w:author="Erik Johnson" w:date="2017-02-24T23:08:00Z">
        <w:r>
          <w:rPr>
            <w:rFonts w:ascii="Courier New" w:hAnsi="Courier New" w:cs="Courier New"/>
            <w:sz w:val="24"/>
          </w:rPr>
          <w:t xml:space="preserve">We determined that we had spent 116 hours thus far within the time that we began working together up until today's date (2/6/2017 – 2/24/2017).  We then determined the number of days left until the final project is due </w:t>
        </w:r>
      </w:ins>
      <w:ins w:id="59" w:author="Erik Johnson" w:date="2017-02-24T23:09:00Z">
        <w:r>
          <w:rPr>
            <w:rFonts w:ascii="Courier New" w:hAnsi="Courier New" w:cs="Courier New"/>
            <w:sz w:val="24"/>
          </w:rPr>
          <w:t>–</w:t>
        </w:r>
      </w:ins>
      <w:ins w:id="60" w:author="Erik Johnson" w:date="2017-02-24T23:08:00Z">
        <w:r>
          <w:rPr>
            <w:rFonts w:ascii="Courier New" w:hAnsi="Courier New" w:cs="Courier New"/>
            <w:sz w:val="24"/>
          </w:rPr>
          <w:t xml:space="preserve"> 4 </w:t>
        </w:r>
      </w:ins>
      <w:ins w:id="61" w:author="Erik Johnson" w:date="2017-02-24T23:09:00Z">
        <w:r>
          <w:rPr>
            <w:rFonts w:ascii="Courier New" w:hAnsi="Courier New" w:cs="Courier New"/>
            <w:sz w:val="24"/>
          </w:rPr>
          <w:t>days left in February, 31 days in March, due on the 28</w:t>
        </w:r>
        <w:r w:rsidRPr="00A12C84">
          <w:rPr>
            <w:rFonts w:ascii="Courier New" w:hAnsi="Courier New" w:cs="Courier New"/>
            <w:sz w:val="24"/>
            <w:vertAlign w:val="superscript"/>
            <w:rPrChange w:id="62" w:author="Erik Johnson" w:date="2017-02-24T23:09:00Z">
              <w:rPr>
                <w:rFonts w:ascii="Courier New" w:hAnsi="Courier New" w:cs="Courier New"/>
                <w:sz w:val="24"/>
              </w:rPr>
            </w:rPrChange>
          </w:rPr>
          <w:t>th</w:t>
        </w:r>
        <w:r>
          <w:rPr>
            <w:rFonts w:ascii="Courier New" w:hAnsi="Courier New" w:cs="Courier New"/>
            <w:sz w:val="24"/>
          </w:rPr>
          <w:t xml:space="preserve"> of April = 63 days.  We then divided the total number of days left by the number of days we had been working on the project:  63 / 18</w:t>
        </w:r>
      </w:ins>
      <w:ins w:id="63" w:author="Erik Johnson" w:date="2017-02-24T23:10:00Z">
        <w:r>
          <w:rPr>
            <w:rFonts w:ascii="Courier New" w:hAnsi="Courier New" w:cs="Courier New"/>
            <w:sz w:val="24"/>
          </w:rPr>
          <w:t>, to arrive at 3.5.  We then multiplied this number by 117, to arrive at 409.5 hours</w:t>
        </w:r>
      </w:ins>
      <w:ins w:id="64" w:author="Erik Johnson" w:date="2017-02-24T23:13:00Z">
        <w:r>
          <w:rPr>
            <w:rFonts w:ascii="Courier New" w:hAnsi="Courier New" w:cs="Courier New"/>
            <w:sz w:val="24"/>
          </w:rPr>
          <w:t xml:space="preserve">.  We added 116 to this number (the amount of time spent so far) and arrived at 525.5 hours.  The closest to this number was the Task Estimate, which is still off by </w:t>
        </w:r>
      </w:ins>
      <w:ins w:id="65" w:author="Erik Johnson" w:date="2017-02-24T23:14:00Z">
        <w:r>
          <w:rPr>
            <w:rFonts w:ascii="Courier New" w:hAnsi="Courier New" w:cs="Courier New"/>
            <w:sz w:val="24"/>
          </w:rPr>
          <w:t>126.5 hours.  Therefore, we rejected the other estimates and went with 525.5 person-hours.</w:t>
        </w:r>
      </w:ins>
    </w:p>
    <w:p w:rsidR="002868F3" w:rsidRPr="005652CF" w:rsidRDefault="002868F3" w:rsidP="00FD666D">
      <w:pPr>
        <w:pStyle w:val="ListParagraph"/>
        <w:ind w:left="1080"/>
        <w:rPr>
          <w:rFonts w:ascii="Courier New" w:hAnsi="Courier New" w:cs="Courier New"/>
          <w:sz w:val="24"/>
        </w:rPr>
      </w:pPr>
    </w:p>
    <w:p w:rsidR="00FD666D" w:rsidRPr="005652CF" w:rsidDel="005652CF" w:rsidRDefault="00FD666D" w:rsidP="00FD666D">
      <w:pPr>
        <w:pStyle w:val="ListParagraph"/>
        <w:numPr>
          <w:ilvl w:val="0"/>
          <w:numId w:val="4"/>
        </w:numPr>
        <w:rPr>
          <w:del w:id="66" w:author="Erik Johnson" w:date="2017-02-24T22:46:00Z"/>
          <w:rFonts w:ascii="Courier New" w:hAnsi="Courier New" w:cs="Courier New"/>
          <w:sz w:val="24"/>
        </w:rPr>
      </w:pPr>
      <w:del w:id="67" w:author="Erik Johnson" w:date="2017-02-24T22:46:00Z">
        <w:r w:rsidRPr="005652CF" w:rsidDel="005652CF">
          <w:rPr>
            <w:rFonts w:ascii="Courier New" w:hAnsi="Courier New" w:cs="Courier New"/>
            <w:sz w:val="24"/>
          </w:rPr>
          <w:delText>Data Used</w:delText>
        </w:r>
      </w:del>
    </w:p>
    <w:p w:rsidR="006C7837" w:rsidRPr="005652CF" w:rsidDel="005652CF" w:rsidRDefault="00FD666D" w:rsidP="00FD666D">
      <w:pPr>
        <w:pStyle w:val="ListParagraph"/>
        <w:ind w:left="1080"/>
        <w:rPr>
          <w:del w:id="68" w:author="Erik Johnson" w:date="2017-02-24T22:46:00Z"/>
          <w:rFonts w:ascii="Courier New" w:hAnsi="Courier New" w:cs="Courier New"/>
          <w:sz w:val="24"/>
        </w:rPr>
      </w:pPr>
      <w:del w:id="69" w:author="Erik Johnson" w:date="2017-02-24T22:46:00Z">
        <w:r w:rsidRPr="005652CF" w:rsidDel="005652CF">
          <w:rPr>
            <w:rFonts w:ascii="Courier New" w:hAnsi="Courier New" w:cs="Courier New"/>
            <w:sz w:val="24"/>
          </w:rPr>
          <w:delText xml:space="preserve">After using all three techniques, we have decided to base our final estimation based on the line of code estimation technique. </w:delText>
        </w:r>
        <w:r w:rsidR="006C7837" w:rsidRPr="005652CF" w:rsidDel="005652CF">
          <w:rPr>
            <w:rFonts w:ascii="Courier New" w:hAnsi="Courier New" w:cs="Courier New"/>
            <w:sz w:val="24"/>
          </w:rPr>
          <w:delText>We believe this technique produced the best the most realistic results when compared to the others. We used historical data from each team member to determine how many lines of code each could produce. We averaged our results to produce an average line of code for the entire team. After estimating the total line of code amount for the project, we divided the total number by our team’s average code production to estimate.</w:delText>
        </w:r>
      </w:del>
    </w:p>
    <w:p w:rsidR="006C7837" w:rsidRPr="005652CF" w:rsidDel="005652CF" w:rsidRDefault="006C7837" w:rsidP="00FD666D">
      <w:pPr>
        <w:pStyle w:val="ListParagraph"/>
        <w:ind w:left="1080"/>
        <w:rPr>
          <w:del w:id="70" w:author="Erik Johnson" w:date="2017-02-24T22:46:00Z"/>
          <w:rFonts w:ascii="Courier New" w:hAnsi="Courier New" w:cs="Courier New"/>
          <w:sz w:val="24"/>
        </w:rPr>
      </w:pPr>
    </w:p>
    <w:p w:rsidR="006C7837" w:rsidRPr="005652CF" w:rsidDel="005652CF" w:rsidRDefault="006C7837" w:rsidP="006C7837">
      <w:pPr>
        <w:pStyle w:val="ListParagraph"/>
        <w:numPr>
          <w:ilvl w:val="0"/>
          <w:numId w:val="4"/>
        </w:numPr>
        <w:rPr>
          <w:del w:id="71" w:author="Erik Johnson" w:date="2017-02-24T22:46:00Z"/>
          <w:rFonts w:ascii="Courier New" w:hAnsi="Courier New" w:cs="Courier New"/>
          <w:sz w:val="24"/>
        </w:rPr>
      </w:pPr>
      <w:del w:id="72" w:author="Erik Johnson" w:date="2017-02-24T22:46:00Z">
        <w:r w:rsidRPr="005652CF" w:rsidDel="005652CF">
          <w:rPr>
            <w:rFonts w:ascii="Courier New" w:hAnsi="Courier New" w:cs="Courier New"/>
            <w:sz w:val="24"/>
          </w:rPr>
          <w:delText>Estimation</w:delText>
        </w:r>
      </w:del>
    </w:p>
    <w:p w:rsidR="00FD666D" w:rsidRPr="005652CF" w:rsidRDefault="006C7837" w:rsidP="006C7837">
      <w:pPr>
        <w:pStyle w:val="ListParagraph"/>
        <w:ind w:left="1080"/>
        <w:rPr>
          <w:rFonts w:ascii="Courier New" w:hAnsi="Courier New" w:cs="Courier New"/>
          <w:sz w:val="24"/>
        </w:rPr>
      </w:pPr>
      <w:del w:id="73" w:author="Erik Johnson" w:date="2017-02-24T22:46:00Z">
        <w:r w:rsidRPr="005652CF" w:rsidDel="005652CF">
          <w:rPr>
            <w:rFonts w:ascii="Courier New" w:hAnsi="Courier New" w:cs="Courier New"/>
            <w:sz w:val="24"/>
          </w:rPr>
          <w:delText>The team has determined that we believe this program will be about 5700 lines of code in total. Dividing this by our teams average coding speed (49 lines per hour) we are estimating this code will take 117 hours to complete.</w:delText>
        </w:r>
      </w:del>
    </w:p>
    <w:sectPr w:rsidR="00FD666D" w:rsidRPr="0056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5259"/>
    <w:multiLevelType w:val="hybridMultilevel"/>
    <w:tmpl w:val="E5268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A70574"/>
    <w:multiLevelType w:val="hybridMultilevel"/>
    <w:tmpl w:val="49DCF788"/>
    <w:lvl w:ilvl="0" w:tplc="1B46C0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80DBE"/>
    <w:multiLevelType w:val="multilevel"/>
    <w:tmpl w:val="BD5298E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6BC4CC2"/>
    <w:multiLevelType w:val="hybridMultilevel"/>
    <w:tmpl w:val="0D9EB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870"/>
    <w:rsid w:val="00155870"/>
    <w:rsid w:val="001B3047"/>
    <w:rsid w:val="002868F3"/>
    <w:rsid w:val="002F7C5A"/>
    <w:rsid w:val="00421C0F"/>
    <w:rsid w:val="005652CF"/>
    <w:rsid w:val="00691DBF"/>
    <w:rsid w:val="006C7837"/>
    <w:rsid w:val="00A12C84"/>
    <w:rsid w:val="00A74AA4"/>
    <w:rsid w:val="00C16580"/>
    <w:rsid w:val="00CA6902"/>
    <w:rsid w:val="00E6537B"/>
    <w:rsid w:val="00FD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70"/>
    <w:pPr>
      <w:ind w:left="720"/>
      <w:contextualSpacing/>
    </w:pPr>
  </w:style>
  <w:style w:type="paragraph" w:styleId="BalloonText">
    <w:name w:val="Balloon Text"/>
    <w:basedOn w:val="Normal"/>
    <w:link w:val="BalloonTextChar"/>
    <w:uiPriority w:val="99"/>
    <w:semiHidden/>
    <w:unhideWhenUsed/>
    <w:rsid w:val="0056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70"/>
    <w:pPr>
      <w:ind w:left="720"/>
      <w:contextualSpacing/>
    </w:pPr>
  </w:style>
  <w:style w:type="paragraph" w:styleId="BalloonText">
    <w:name w:val="Balloon Text"/>
    <w:basedOn w:val="Normal"/>
    <w:link w:val="BalloonTextChar"/>
    <w:uiPriority w:val="99"/>
    <w:semiHidden/>
    <w:unhideWhenUsed/>
    <w:rsid w:val="0056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Erik Johnson</cp:lastModifiedBy>
  <cp:revision>5</cp:revision>
  <dcterms:created xsi:type="dcterms:W3CDTF">2017-02-25T02:53:00Z</dcterms:created>
  <dcterms:modified xsi:type="dcterms:W3CDTF">2017-02-25T04:15:00Z</dcterms:modified>
</cp:coreProperties>
</file>