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4FD" w:rsidRPr="001604FD" w:rsidRDefault="006611B0" w:rsidP="00012426">
      <w:pPr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t>2.3.3</w:t>
      </w:r>
      <w:r w:rsidR="001604FD" w:rsidRPr="001604FD">
        <w:rPr>
          <w:rFonts w:ascii="Courier New" w:hAnsi="Courier New" w:cs="Courier New"/>
          <w:b/>
          <w:sz w:val="28"/>
          <w:u w:val="single"/>
        </w:rPr>
        <w:t xml:space="preserve"> – Function Estimate</w:t>
      </w:r>
      <w:r w:rsidR="00CA1441">
        <w:rPr>
          <w:rFonts w:ascii="Courier New" w:hAnsi="Courier New" w:cs="Courier New"/>
          <w:b/>
          <w:sz w:val="28"/>
          <w:u w:val="single"/>
        </w:rPr>
        <w:t xml:space="preserve"> - Hours</w:t>
      </w:r>
    </w:p>
    <w:p w:rsidR="00012426" w:rsidRPr="001604FD" w:rsidRDefault="00012426" w:rsidP="000124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Overview</w:t>
      </w:r>
    </w:p>
    <w:p w:rsidR="00012426" w:rsidRPr="001604FD" w:rsidRDefault="00012426" w:rsidP="00012426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012426" w:rsidRPr="001604FD" w:rsidRDefault="00380234" w:rsidP="00380234">
      <w:pPr>
        <w:pStyle w:val="ListParagraph"/>
        <w:ind w:left="1440"/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 xml:space="preserve">This </w:t>
      </w:r>
      <w:r w:rsidR="001604FD" w:rsidRPr="001604FD">
        <w:rPr>
          <w:rFonts w:ascii="Courier New" w:hAnsi="Courier New" w:cs="Courier New"/>
          <w:sz w:val="24"/>
        </w:rPr>
        <w:t>section</w:t>
      </w:r>
      <w:r w:rsidRPr="001604FD">
        <w:rPr>
          <w:rFonts w:ascii="Courier New" w:hAnsi="Courier New" w:cs="Courier New"/>
          <w:sz w:val="24"/>
        </w:rPr>
        <w:t xml:space="preserve"> describes </w:t>
      </w:r>
      <w:r w:rsidR="00077593" w:rsidRPr="001604FD">
        <w:rPr>
          <w:rFonts w:ascii="Courier New" w:hAnsi="Courier New" w:cs="Courier New"/>
          <w:sz w:val="24"/>
        </w:rPr>
        <w:t xml:space="preserve">the </w:t>
      </w:r>
      <w:r w:rsidR="008C7FF7">
        <w:rPr>
          <w:rFonts w:ascii="Courier New" w:hAnsi="Courier New" w:cs="Courier New"/>
          <w:sz w:val="24"/>
        </w:rPr>
        <w:t xml:space="preserve">methodology used to calculate the estimated number of hours of the project using </w:t>
      </w:r>
      <w:r w:rsidR="00077593" w:rsidRPr="001604FD">
        <w:rPr>
          <w:rFonts w:ascii="Courier New" w:hAnsi="Courier New" w:cs="Courier New"/>
          <w:sz w:val="24"/>
        </w:rPr>
        <w:t>Function Point Estimat</w:t>
      </w:r>
      <w:r w:rsidR="008C7FF7">
        <w:rPr>
          <w:rFonts w:ascii="Courier New" w:hAnsi="Courier New" w:cs="Courier New"/>
          <w:sz w:val="24"/>
        </w:rPr>
        <w:t>ion, based on a wider base of knowledge gained from class lectures and working on the SPMP up until this point, as well as the techniques</w:t>
      </w:r>
      <w:r w:rsidR="00077593" w:rsidRPr="001604FD">
        <w:rPr>
          <w:rFonts w:ascii="Courier New" w:hAnsi="Courier New" w:cs="Courier New"/>
          <w:sz w:val="24"/>
        </w:rPr>
        <w:t xml:space="preserve"> </w:t>
      </w:r>
      <w:r w:rsidR="008C7FF7">
        <w:rPr>
          <w:rFonts w:ascii="Courier New" w:hAnsi="Courier New" w:cs="Courier New"/>
          <w:sz w:val="24"/>
        </w:rPr>
        <w:t>detailed</w:t>
      </w:r>
      <w:r w:rsidR="00077593" w:rsidRPr="001604FD">
        <w:rPr>
          <w:rFonts w:ascii="Courier New" w:hAnsi="Courier New" w:cs="Courier New"/>
          <w:sz w:val="24"/>
        </w:rPr>
        <w:t xml:space="preserve"> in CIS375 </w:t>
      </w:r>
      <w:proofErr w:type="spellStart"/>
      <w:proofErr w:type="gramStart"/>
      <w:r w:rsidR="00077593" w:rsidRPr="001604FD">
        <w:rPr>
          <w:rFonts w:ascii="Courier New" w:hAnsi="Courier New" w:cs="Courier New"/>
          <w:sz w:val="24"/>
        </w:rPr>
        <w:t>Powerpoint</w:t>
      </w:r>
      <w:proofErr w:type="spellEnd"/>
      <w:proofErr w:type="gramEnd"/>
      <w:r w:rsidR="00077593" w:rsidRPr="001604FD">
        <w:rPr>
          <w:rFonts w:ascii="Courier New" w:hAnsi="Courier New" w:cs="Courier New"/>
          <w:sz w:val="24"/>
        </w:rPr>
        <w:t xml:space="preserve"> 2 - Software Engineering Project Management, slides 31-37.</w:t>
      </w:r>
    </w:p>
    <w:p w:rsidR="00AE5637" w:rsidRPr="001604FD" w:rsidRDefault="00AE5637" w:rsidP="00380234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AE5637" w:rsidRDefault="008C7FF7" w:rsidP="00AE563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Estimation</w:t>
      </w:r>
    </w:p>
    <w:p w:rsidR="008C7FF7" w:rsidRPr="001604FD" w:rsidRDefault="008C7FF7" w:rsidP="008C7FF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Functionality Breakdown</w:t>
      </w:r>
    </w:p>
    <w:p w:rsidR="003A1670" w:rsidRPr="001604FD" w:rsidRDefault="005B03A2" w:rsidP="008C7FF7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 xml:space="preserve">Overall </w:t>
      </w:r>
      <w:r w:rsidR="009B1576" w:rsidRPr="001604FD">
        <w:rPr>
          <w:rFonts w:ascii="Courier New" w:hAnsi="Courier New" w:cs="Courier New"/>
          <w:sz w:val="24"/>
        </w:rPr>
        <w:t>Functionality</w:t>
      </w:r>
      <w:ins w:id="0" w:author="Erik" w:date="2017-03-05T14:46:00Z">
        <w:r w:rsidR="00C63CC4">
          <w:rPr>
            <w:rFonts w:ascii="Courier New" w:hAnsi="Courier New" w:cs="Courier New"/>
            <w:sz w:val="24"/>
          </w:rPr>
          <w:t xml:space="preserve"> (via use cases)</w:t>
        </w:r>
      </w:ins>
    </w:p>
    <w:p w:rsidR="009B1576" w:rsidRPr="001604FD" w:rsidRDefault="009B1576" w:rsidP="008C7FF7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Inventory</w:t>
      </w:r>
    </w:p>
    <w:p w:rsidR="0000332A" w:rsidRPr="001604FD" w:rsidRDefault="0000332A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 xml:space="preserve">Store / Warehouse data updates (store info, item stock, </w:t>
      </w:r>
      <w:proofErr w:type="spellStart"/>
      <w:r w:rsidRPr="001604FD">
        <w:rPr>
          <w:rFonts w:ascii="Courier New" w:hAnsi="Courier New" w:cs="Courier New"/>
          <w:sz w:val="24"/>
        </w:rPr>
        <w:t>etc</w:t>
      </w:r>
      <w:proofErr w:type="spellEnd"/>
      <w:r w:rsidRPr="001604FD">
        <w:rPr>
          <w:rFonts w:ascii="Courier New" w:hAnsi="Courier New" w:cs="Courier New"/>
          <w:sz w:val="24"/>
        </w:rPr>
        <w:t>)</w:t>
      </w:r>
    </w:p>
    <w:p w:rsidR="0000332A" w:rsidRPr="001604FD" w:rsidRDefault="0000332A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Item-level data updates</w:t>
      </w:r>
    </w:p>
    <w:p w:rsidR="009B1576" w:rsidRPr="001604FD" w:rsidRDefault="009B1576" w:rsidP="008C7FF7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Customer</w:t>
      </w:r>
    </w:p>
    <w:p w:rsidR="0000332A" w:rsidRPr="001604FD" w:rsidRDefault="0000332A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Point of sale purchasing/ordering</w:t>
      </w:r>
    </w:p>
    <w:p w:rsidR="0000332A" w:rsidRPr="001604FD" w:rsidRDefault="0000332A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Point of sale customer data updates</w:t>
      </w:r>
    </w:p>
    <w:p w:rsidR="009B1576" w:rsidRPr="001604FD" w:rsidRDefault="009B1576" w:rsidP="008C7FF7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Transactions</w:t>
      </w:r>
    </w:p>
    <w:p w:rsidR="0000332A" w:rsidRPr="001604FD" w:rsidRDefault="0000332A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Batch transactions (overnight)</w:t>
      </w:r>
    </w:p>
    <w:p w:rsidR="00077593" w:rsidRDefault="0000332A" w:rsidP="008C7FF7">
      <w:pPr>
        <w:pStyle w:val="ListParagraph"/>
        <w:numPr>
          <w:ilvl w:val="4"/>
          <w:numId w:val="2"/>
        </w:numPr>
        <w:rPr>
          <w:ins w:id="1" w:author="Erik" w:date="2017-03-05T14:46:00Z"/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Online transactions (point of sale)</w:t>
      </w:r>
    </w:p>
    <w:p w:rsidR="00C63CC4" w:rsidRDefault="00C63CC4" w:rsidP="00C63CC4">
      <w:pPr>
        <w:pStyle w:val="ListParagraph"/>
        <w:numPr>
          <w:ilvl w:val="3"/>
          <w:numId w:val="2"/>
        </w:numPr>
        <w:rPr>
          <w:ins w:id="2" w:author="Erik" w:date="2017-03-05T14:46:00Z"/>
          <w:rFonts w:ascii="Courier New" w:hAnsi="Courier New" w:cs="Courier New"/>
          <w:sz w:val="24"/>
        </w:rPr>
        <w:pPrChange w:id="3" w:author="Erik" w:date="2017-03-05T14:46:00Z">
          <w:pPr>
            <w:pStyle w:val="ListParagraph"/>
            <w:numPr>
              <w:ilvl w:val="4"/>
              <w:numId w:val="2"/>
            </w:numPr>
            <w:ind w:left="3600" w:hanging="360"/>
          </w:pPr>
        </w:pPrChange>
      </w:pPr>
      <w:ins w:id="4" w:author="Erik" w:date="2017-03-05T14:46:00Z">
        <w:r>
          <w:rPr>
            <w:rFonts w:ascii="Courier New" w:hAnsi="Courier New" w:cs="Courier New"/>
            <w:sz w:val="24"/>
          </w:rPr>
          <w:t>Sales</w:t>
        </w:r>
      </w:ins>
    </w:p>
    <w:p w:rsidR="00C63CC4" w:rsidRDefault="00C63CC4" w:rsidP="00C63CC4">
      <w:pPr>
        <w:pStyle w:val="ListParagraph"/>
        <w:numPr>
          <w:ilvl w:val="4"/>
          <w:numId w:val="2"/>
        </w:numPr>
        <w:rPr>
          <w:ins w:id="5" w:author="Erik" w:date="2017-03-05T14:46:00Z"/>
          <w:rFonts w:ascii="Courier New" w:hAnsi="Courier New" w:cs="Courier New"/>
          <w:sz w:val="24"/>
        </w:rPr>
      </w:pPr>
      <w:ins w:id="6" w:author="Erik" w:date="2017-03-05T14:46:00Z">
        <w:r>
          <w:rPr>
            <w:rFonts w:ascii="Courier New" w:hAnsi="Courier New" w:cs="Courier New"/>
            <w:sz w:val="24"/>
          </w:rPr>
          <w:t>Sales Reporting</w:t>
        </w:r>
      </w:ins>
    </w:p>
    <w:p w:rsidR="00C63CC4" w:rsidRDefault="00C63CC4" w:rsidP="00C63CC4">
      <w:pPr>
        <w:pStyle w:val="ListParagraph"/>
        <w:numPr>
          <w:ilvl w:val="4"/>
          <w:numId w:val="2"/>
        </w:numPr>
        <w:rPr>
          <w:ins w:id="7" w:author="Erik" w:date="2017-03-05T14:46:00Z"/>
          <w:rFonts w:ascii="Courier New" w:hAnsi="Courier New" w:cs="Courier New"/>
          <w:sz w:val="24"/>
        </w:rPr>
      </w:pPr>
      <w:ins w:id="8" w:author="Erik" w:date="2017-03-05T14:46:00Z">
        <w:r>
          <w:rPr>
            <w:rFonts w:ascii="Courier New" w:hAnsi="Courier New" w:cs="Courier New"/>
            <w:sz w:val="24"/>
          </w:rPr>
          <w:t>Promotions Management</w:t>
        </w:r>
      </w:ins>
    </w:p>
    <w:p w:rsidR="00C63CC4" w:rsidRDefault="00C63CC4" w:rsidP="00C63CC4">
      <w:pPr>
        <w:pStyle w:val="ListParagraph"/>
        <w:numPr>
          <w:ilvl w:val="3"/>
          <w:numId w:val="2"/>
        </w:numPr>
        <w:rPr>
          <w:ins w:id="9" w:author="Erik" w:date="2017-03-05T14:47:00Z"/>
          <w:rFonts w:ascii="Courier New" w:hAnsi="Courier New" w:cs="Courier New"/>
          <w:sz w:val="24"/>
        </w:rPr>
        <w:pPrChange w:id="10" w:author="Erik" w:date="2017-03-05T14:46:00Z">
          <w:pPr>
            <w:pStyle w:val="ListParagraph"/>
            <w:numPr>
              <w:ilvl w:val="4"/>
              <w:numId w:val="2"/>
            </w:numPr>
            <w:ind w:left="3600" w:hanging="360"/>
          </w:pPr>
        </w:pPrChange>
      </w:pPr>
      <w:ins w:id="11" w:author="Erik" w:date="2017-03-05T14:47:00Z">
        <w:r>
          <w:rPr>
            <w:rFonts w:ascii="Courier New" w:hAnsi="Courier New" w:cs="Courier New"/>
            <w:sz w:val="24"/>
          </w:rPr>
          <w:t>Store Management</w:t>
        </w:r>
      </w:ins>
    </w:p>
    <w:p w:rsidR="00C63CC4" w:rsidRPr="00E76A08" w:rsidRDefault="00C63CC4" w:rsidP="00E76A08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  <w:rPrChange w:id="12" w:author="Erik" w:date="2017-03-05T14:56:00Z">
            <w:rPr>
              <w:rFonts w:ascii="Courier New" w:hAnsi="Courier New" w:cs="Courier New"/>
              <w:sz w:val="24"/>
            </w:rPr>
          </w:rPrChange>
        </w:rPr>
        <w:pPrChange w:id="13" w:author="Erik" w:date="2017-03-05T14:56:00Z">
          <w:pPr>
            <w:pStyle w:val="ListParagraph"/>
            <w:numPr>
              <w:ilvl w:val="4"/>
              <w:numId w:val="2"/>
            </w:numPr>
            <w:ind w:left="3600" w:hanging="360"/>
          </w:pPr>
        </w:pPrChange>
      </w:pPr>
      <w:ins w:id="14" w:author="Erik" w:date="2017-03-05T14:47:00Z">
        <w:r w:rsidRPr="00E76A08">
          <w:rPr>
            <w:rFonts w:ascii="Courier New" w:hAnsi="Courier New" w:cs="Courier New"/>
            <w:sz w:val="24"/>
            <w:rPrChange w:id="15" w:author="Erik" w:date="2017-03-05T14:56:00Z">
              <w:rPr>
                <w:rFonts w:ascii="Courier New" w:hAnsi="Courier New" w:cs="Courier New"/>
                <w:sz w:val="24"/>
              </w:rPr>
            </w:rPrChange>
          </w:rPr>
          <w:t>View/Update &amp; Close Store</w:t>
        </w:r>
      </w:ins>
    </w:p>
    <w:p w:rsidR="005B03A2" w:rsidRPr="001604FD" w:rsidRDefault="005B03A2" w:rsidP="008C7FF7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Category Breakdown</w:t>
      </w:r>
    </w:p>
    <w:p w:rsidR="005B03A2" w:rsidRPr="001604FD" w:rsidRDefault="005B03A2" w:rsidP="008C7FF7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External Inputs (EI)</w:t>
      </w:r>
    </w:p>
    <w:p w:rsidR="005B03A2" w:rsidRPr="001604FD" w:rsidRDefault="005B03A2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 xml:space="preserve">Store </w:t>
      </w:r>
      <w:del w:id="16" w:author="Erik" w:date="2017-03-05T14:48:00Z">
        <w:r w:rsidRPr="001604FD" w:rsidDel="00C63CC4">
          <w:rPr>
            <w:rFonts w:ascii="Courier New" w:hAnsi="Courier New" w:cs="Courier New"/>
            <w:sz w:val="24"/>
          </w:rPr>
          <w:delText>/ Warehouse</w:delText>
        </w:r>
      </w:del>
      <w:ins w:id="17" w:author="Erik" w:date="2017-03-05T14:48:00Z">
        <w:r w:rsidR="00C63CC4">
          <w:rPr>
            <w:rFonts w:ascii="Courier New" w:hAnsi="Courier New" w:cs="Courier New"/>
            <w:sz w:val="24"/>
          </w:rPr>
          <w:t>Management</w:t>
        </w:r>
      </w:ins>
      <w:r w:rsidRPr="001604FD">
        <w:rPr>
          <w:rFonts w:ascii="Courier New" w:hAnsi="Courier New" w:cs="Courier New"/>
          <w:sz w:val="24"/>
        </w:rPr>
        <w:t xml:space="preserve"> screen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5B03A2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Inventory screen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2F65A4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Point of sale screen</w:t>
      </w:r>
      <w:r w:rsidR="00996C2F">
        <w:rPr>
          <w:rFonts w:ascii="Courier New" w:hAnsi="Courier New" w:cs="Courier New"/>
          <w:sz w:val="24"/>
        </w:rPr>
        <w:t xml:space="preserve"> - High</w:t>
      </w:r>
    </w:p>
    <w:p w:rsidR="009D09A2" w:rsidRPr="001604FD" w:rsidDel="00C63CC4" w:rsidRDefault="009D09A2" w:rsidP="008C7FF7">
      <w:pPr>
        <w:pStyle w:val="ListParagraph"/>
        <w:numPr>
          <w:ilvl w:val="4"/>
          <w:numId w:val="2"/>
        </w:numPr>
        <w:rPr>
          <w:del w:id="18" w:author="Erik" w:date="2017-03-05T14:47:00Z"/>
          <w:rFonts w:ascii="Courier New" w:hAnsi="Courier New" w:cs="Courier New"/>
          <w:sz w:val="24"/>
        </w:rPr>
      </w:pPr>
      <w:del w:id="19" w:author="Erik" w:date="2017-03-05T14:47:00Z">
        <w:r w:rsidRPr="001604FD" w:rsidDel="00C63CC4">
          <w:rPr>
            <w:rFonts w:ascii="Courier New" w:hAnsi="Courier New" w:cs="Courier New"/>
            <w:sz w:val="24"/>
          </w:rPr>
          <w:delText>Customer account screen</w:delText>
        </w:r>
        <w:r w:rsidR="00996C2F" w:rsidDel="00C63CC4">
          <w:rPr>
            <w:rFonts w:ascii="Courier New" w:hAnsi="Courier New" w:cs="Courier New"/>
            <w:sz w:val="24"/>
          </w:rPr>
          <w:delText xml:space="preserve"> - Low</w:delText>
        </w:r>
      </w:del>
    </w:p>
    <w:p w:rsidR="009D09A2" w:rsidRPr="001604FD" w:rsidDel="00C63CC4" w:rsidRDefault="009D09A2" w:rsidP="008C7FF7">
      <w:pPr>
        <w:pStyle w:val="ListParagraph"/>
        <w:numPr>
          <w:ilvl w:val="4"/>
          <w:numId w:val="2"/>
        </w:numPr>
        <w:rPr>
          <w:del w:id="20" w:author="Erik" w:date="2017-03-05T14:48:00Z"/>
          <w:rFonts w:ascii="Courier New" w:hAnsi="Courier New" w:cs="Courier New"/>
          <w:sz w:val="24"/>
        </w:rPr>
      </w:pPr>
      <w:del w:id="21" w:author="Erik" w:date="2017-03-05T14:48:00Z">
        <w:r w:rsidRPr="001604FD" w:rsidDel="00C63CC4">
          <w:rPr>
            <w:rFonts w:ascii="Courier New" w:hAnsi="Courier New" w:cs="Courier New"/>
            <w:sz w:val="24"/>
          </w:rPr>
          <w:delText>Pharmacy pres</w:delText>
        </w:r>
        <w:r w:rsidR="001604FD" w:rsidDel="00C63CC4">
          <w:rPr>
            <w:rFonts w:ascii="Courier New" w:hAnsi="Courier New" w:cs="Courier New"/>
            <w:sz w:val="24"/>
          </w:rPr>
          <w:delText>cription approval / fill screen</w:delText>
        </w:r>
        <w:r w:rsidR="00996C2F" w:rsidDel="00C63CC4">
          <w:rPr>
            <w:rFonts w:ascii="Courier New" w:hAnsi="Courier New" w:cs="Courier New"/>
            <w:sz w:val="24"/>
          </w:rPr>
          <w:delText xml:space="preserve"> - Low</w:delText>
        </w:r>
      </w:del>
    </w:p>
    <w:p w:rsidR="005B03A2" w:rsidRDefault="005B03A2" w:rsidP="008C7FF7">
      <w:pPr>
        <w:pStyle w:val="ListParagraph"/>
        <w:numPr>
          <w:ilvl w:val="4"/>
          <w:numId w:val="2"/>
        </w:numPr>
        <w:rPr>
          <w:ins w:id="22" w:author="Erik" w:date="2017-03-05T14:56:00Z"/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Batch file processing input</w:t>
      </w:r>
      <w:r w:rsidR="00996C2F">
        <w:rPr>
          <w:rFonts w:ascii="Courier New" w:hAnsi="Courier New" w:cs="Courier New"/>
          <w:sz w:val="24"/>
        </w:rPr>
        <w:t xml:space="preserve"> - High</w:t>
      </w:r>
    </w:p>
    <w:p w:rsidR="00E76A08" w:rsidRDefault="00E76A08" w:rsidP="008C7FF7">
      <w:pPr>
        <w:pStyle w:val="ListParagraph"/>
        <w:numPr>
          <w:ilvl w:val="4"/>
          <w:numId w:val="2"/>
        </w:numPr>
        <w:rPr>
          <w:ins w:id="23" w:author="Erik" w:date="2017-03-05T15:06:00Z"/>
          <w:rFonts w:ascii="Courier New" w:hAnsi="Courier New" w:cs="Courier New"/>
          <w:sz w:val="24"/>
        </w:rPr>
      </w:pPr>
      <w:ins w:id="24" w:author="Erik" w:date="2017-03-05T14:56:00Z">
        <w:r>
          <w:rPr>
            <w:rFonts w:ascii="Courier New" w:hAnsi="Courier New" w:cs="Courier New"/>
            <w:sz w:val="24"/>
          </w:rPr>
          <w:t>Sales screen - Low</w:t>
        </w:r>
      </w:ins>
    </w:p>
    <w:p w:rsidR="00E76A08" w:rsidRPr="001604FD" w:rsidRDefault="00E76A08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ins w:id="25" w:author="Erik" w:date="2017-03-05T15:06:00Z">
        <w:r>
          <w:rPr>
            <w:rFonts w:ascii="Courier New" w:hAnsi="Courier New" w:cs="Courier New"/>
            <w:sz w:val="24"/>
          </w:rPr>
          <w:t xml:space="preserve">Sales </w:t>
        </w:r>
        <w:r w:rsidR="0080721F">
          <w:rPr>
            <w:rFonts w:ascii="Courier New" w:hAnsi="Courier New" w:cs="Courier New"/>
            <w:sz w:val="24"/>
          </w:rPr>
          <w:t>promotion update - Average</w:t>
        </w:r>
      </w:ins>
    </w:p>
    <w:p w:rsidR="005B03A2" w:rsidRPr="001604FD" w:rsidRDefault="005B03A2" w:rsidP="008C7FF7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External Outputs (EO)</w:t>
      </w:r>
    </w:p>
    <w:p w:rsidR="005B03A2" w:rsidRPr="001604FD" w:rsidRDefault="005B03A2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 xml:space="preserve">Store </w:t>
      </w:r>
      <w:del w:id="26" w:author="Erik" w:date="2017-03-05T14:50:00Z">
        <w:r w:rsidRPr="001604FD" w:rsidDel="00C63CC4">
          <w:rPr>
            <w:rFonts w:ascii="Courier New" w:hAnsi="Courier New" w:cs="Courier New"/>
            <w:sz w:val="24"/>
          </w:rPr>
          <w:delText>/ Warehouse</w:delText>
        </w:r>
      </w:del>
      <w:ins w:id="27" w:author="Erik" w:date="2017-03-05T14:50:00Z">
        <w:r w:rsidR="00C63CC4">
          <w:rPr>
            <w:rFonts w:ascii="Courier New" w:hAnsi="Courier New" w:cs="Courier New"/>
            <w:sz w:val="24"/>
          </w:rPr>
          <w:t>Management</w:t>
        </w:r>
      </w:ins>
      <w:r w:rsidRPr="001604FD">
        <w:rPr>
          <w:rFonts w:ascii="Courier New" w:hAnsi="Courier New" w:cs="Courier New"/>
          <w:sz w:val="24"/>
        </w:rPr>
        <w:t xml:space="preserve"> screen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5B03A2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Inventory screen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5B03A2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lastRenderedPageBreak/>
        <w:t>Point of sale screen</w:t>
      </w:r>
      <w:r w:rsidR="00996C2F">
        <w:rPr>
          <w:rFonts w:ascii="Courier New" w:hAnsi="Courier New" w:cs="Courier New"/>
          <w:sz w:val="24"/>
        </w:rPr>
        <w:t xml:space="preserve"> - High</w:t>
      </w:r>
    </w:p>
    <w:p w:rsidR="005B03A2" w:rsidRPr="001604FD" w:rsidDel="00C63CC4" w:rsidRDefault="00546A89" w:rsidP="008C7FF7">
      <w:pPr>
        <w:pStyle w:val="ListParagraph"/>
        <w:numPr>
          <w:ilvl w:val="4"/>
          <w:numId w:val="2"/>
        </w:numPr>
        <w:rPr>
          <w:del w:id="28" w:author="Erik" w:date="2017-03-05T14:49:00Z"/>
          <w:rFonts w:ascii="Courier New" w:hAnsi="Courier New" w:cs="Courier New"/>
          <w:sz w:val="24"/>
        </w:rPr>
      </w:pPr>
      <w:del w:id="29" w:author="Erik" w:date="2017-03-05T14:49:00Z">
        <w:r w:rsidRPr="001604FD" w:rsidDel="00C63CC4">
          <w:rPr>
            <w:rFonts w:ascii="Courier New" w:hAnsi="Courier New" w:cs="Courier New"/>
            <w:sz w:val="24"/>
          </w:rPr>
          <w:delText>Customer account screen</w:delText>
        </w:r>
        <w:r w:rsidR="00996C2F" w:rsidDel="00C63CC4">
          <w:rPr>
            <w:rFonts w:ascii="Courier New" w:hAnsi="Courier New" w:cs="Courier New"/>
            <w:sz w:val="24"/>
          </w:rPr>
          <w:delText xml:space="preserve"> - Low</w:delText>
        </w:r>
      </w:del>
    </w:p>
    <w:p w:rsidR="00546A89" w:rsidRPr="001604FD" w:rsidDel="00C63CC4" w:rsidRDefault="00546A89" w:rsidP="008C7FF7">
      <w:pPr>
        <w:pStyle w:val="ListParagraph"/>
        <w:numPr>
          <w:ilvl w:val="4"/>
          <w:numId w:val="2"/>
        </w:numPr>
        <w:rPr>
          <w:del w:id="30" w:author="Erik" w:date="2017-03-05T14:49:00Z"/>
          <w:rFonts w:ascii="Courier New" w:hAnsi="Courier New" w:cs="Courier New"/>
          <w:sz w:val="24"/>
        </w:rPr>
      </w:pPr>
      <w:del w:id="31" w:author="Erik" w:date="2017-03-05T14:49:00Z">
        <w:r w:rsidRPr="001604FD" w:rsidDel="00C63CC4">
          <w:rPr>
            <w:rFonts w:ascii="Courier New" w:hAnsi="Courier New" w:cs="Courier New"/>
            <w:sz w:val="24"/>
          </w:rPr>
          <w:delText>Pharmacy prescription approval / fill scr</w:delText>
        </w:r>
        <w:r w:rsidR="001604FD" w:rsidDel="00C63CC4">
          <w:rPr>
            <w:rFonts w:ascii="Courier New" w:hAnsi="Courier New" w:cs="Courier New"/>
            <w:sz w:val="24"/>
          </w:rPr>
          <w:delText xml:space="preserve">een </w:delText>
        </w:r>
        <w:r w:rsidR="00996C2F" w:rsidDel="00C63CC4">
          <w:rPr>
            <w:rFonts w:ascii="Courier New" w:hAnsi="Courier New" w:cs="Courier New"/>
            <w:sz w:val="24"/>
          </w:rPr>
          <w:delText xml:space="preserve"> - Low</w:delText>
        </w:r>
      </w:del>
    </w:p>
    <w:p w:rsidR="00546A89" w:rsidRDefault="00546A89" w:rsidP="008C7FF7">
      <w:pPr>
        <w:pStyle w:val="ListParagraph"/>
        <w:numPr>
          <w:ilvl w:val="4"/>
          <w:numId w:val="2"/>
        </w:numPr>
        <w:rPr>
          <w:ins w:id="32" w:author="Erik" w:date="2017-03-05T14:50:00Z"/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 xml:space="preserve">Sales </w:t>
      </w:r>
      <w:del w:id="33" w:author="Erik" w:date="2017-03-05T14:55:00Z">
        <w:r w:rsidRPr="001604FD" w:rsidDel="00C63CC4">
          <w:rPr>
            <w:rFonts w:ascii="Courier New" w:hAnsi="Courier New" w:cs="Courier New"/>
            <w:sz w:val="24"/>
          </w:rPr>
          <w:delText xml:space="preserve">screen </w:delText>
        </w:r>
      </w:del>
      <w:ins w:id="34" w:author="Erik" w:date="2017-03-05T15:07:00Z">
        <w:r w:rsidR="0080721F">
          <w:rPr>
            <w:rFonts w:ascii="Courier New" w:hAnsi="Courier New" w:cs="Courier New"/>
            <w:sz w:val="24"/>
          </w:rPr>
          <w:t>promotion update</w:t>
        </w:r>
      </w:ins>
      <w:ins w:id="35" w:author="Erik" w:date="2017-03-05T14:55:00Z">
        <w:r w:rsidR="00C63CC4" w:rsidRPr="001604FD">
          <w:rPr>
            <w:rFonts w:ascii="Courier New" w:hAnsi="Courier New" w:cs="Courier New"/>
            <w:sz w:val="24"/>
          </w:rPr>
          <w:t xml:space="preserve"> </w:t>
        </w:r>
      </w:ins>
      <w:del w:id="36" w:author="Erik" w:date="2017-03-05T14:56:00Z">
        <w:r w:rsidRPr="001604FD" w:rsidDel="00C63CC4">
          <w:rPr>
            <w:rFonts w:ascii="Courier New" w:hAnsi="Courier New" w:cs="Courier New"/>
            <w:sz w:val="24"/>
          </w:rPr>
          <w:delText>(reports)</w:delText>
        </w:r>
      </w:del>
      <w:r w:rsidR="00996C2F">
        <w:rPr>
          <w:rFonts w:ascii="Courier New" w:hAnsi="Courier New" w:cs="Courier New"/>
          <w:sz w:val="24"/>
        </w:rPr>
        <w:t xml:space="preserve"> - </w:t>
      </w:r>
      <w:ins w:id="37" w:author="Erik" w:date="2017-03-05T15:01:00Z">
        <w:r w:rsidR="00E76A08">
          <w:rPr>
            <w:rFonts w:ascii="Courier New" w:hAnsi="Courier New" w:cs="Courier New"/>
            <w:sz w:val="24"/>
          </w:rPr>
          <w:t>Low</w:t>
        </w:r>
      </w:ins>
      <w:del w:id="38" w:author="Erik" w:date="2017-03-05T15:01:00Z">
        <w:r w:rsidR="00996C2F" w:rsidDel="00E76A08">
          <w:rPr>
            <w:rFonts w:ascii="Courier New" w:hAnsi="Courier New" w:cs="Courier New"/>
            <w:sz w:val="24"/>
          </w:rPr>
          <w:delText>Average</w:delText>
        </w:r>
      </w:del>
    </w:p>
    <w:p w:rsidR="00C63CC4" w:rsidRPr="001604FD" w:rsidRDefault="00C63CC4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ins w:id="39" w:author="Erik" w:date="2017-03-05T14:51:00Z">
        <w:r>
          <w:rPr>
            <w:rFonts w:ascii="Courier New" w:hAnsi="Courier New" w:cs="Courier New"/>
            <w:sz w:val="24"/>
          </w:rPr>
          <w:t>Error log file - Low</w:t>
        </w:r>
      </w:ins>
    </w:p>
    <w:p w:rsidR="005B03A2" w:rsidRDefault="005B03A2" w:rsidP="008C7FF7">
      <w:pPr>
        <w:pStyle w:val="ListParagraph"/>
        <w:numPr>
          <w:ilvl w:val="3"/>
          <w:numId w:val="2"/>
        </w:numPr>
        <w:rPr>
          <w:ins w:id="40" w:author="Erik" w:date="2017-03-05T15:00:00Z"/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External Inquiries (EQ)</w:t>
      </w:r>
    </w:p>
    <w:p w:rsidR="00E76A08" w:rsidRPr="00E76A08" w:rsidRDefault="00E76A08" w:rsidP="00E76A08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  <w:rPrChange w:id="41" w:author="Erik" w:date="2017-03-05T15:00:00Z">
            <w:rPr>
              <w:rFonts w:ascii="Courier New" w:hAnsi="Courier New" w:cs="Courier New"/>
              <w:sz w:val="24"/>
            </w:rPr>
          </w:rPrChange>
        </w:rPr>
        <w:pPrChange w:id="42" w:author="Erik" w:date="2017-03-05T15:00:00Z">
          <w:pPr>
            <w:pStyle w:val="ListParagraph"/>
            <w:numPr>
              <w:ilvl w:val="3"/>
              <w:numId w:val="2"/>
            </w:numPr>
            <w:ind w:left="2880" w:hanging="360"/>
          </w:pPr>
        </w:pPrChange>
      </w:pPr>
      <w:ins w:id="43" w:author="Erik" w:date="2017-03-05T15:00:00Z">
        <w:r w:rsidRPr="00E76A08">
          <w:rPr>
            <w:rFonts w:ascii="Courier New" w:hAnsi="Courier New" w:cs="Courier New"/>
            <w:sz w:val="24"/>
            <w:rPrChange w:id="44" w:author="Erik" w:date="2017-03-05T15:00:00Z">
              <w:rPr>
                <w:rFonts w:ascii="Courier New" w:hAnsi="Courier New" w:cs="Courier New"/>
                <w:sz w:val="24"/>
              </w:rPr>
            </w:rPrChange>
          </w:rPr>
          <w:t xml:space="preserve">Batch file processing output - </w:t>
        </w:r>
      </w:ins>
      <w:ins w:id="45" w:author="Erik" w:date="2017-03-05T15:07:00Z">
        <w:r w:rsidR="0080721F">
          <w:rPr>
            <w:rFonts w:ascii="Courier New" w:hAnsi="Courier New" w:cs="Courier New"/>
            <w:sz w:val="24"/>
          </w:rPr>
          <w:t>Low</w:t>
        </w:r>
      </w:ins>
    </w:p>
    <w:p w:rsidR="005B03A2" w:rsidRPr="001604FD" w:rsidRDefault="006F1D19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 xml:space="preserve">Sales </w:t>
      </w:r>
      <w:del w:id="46" w:author="Erik" w:date="2017-03-05T14:55:00Z">
        <w:r w:rsidRPr="001604FD" w:rsidDel="00C63CC4">
          <w:rPr>
            <w:rFonts w:ascii="Courier New" w:hAnsi="Courier New" w:cs="Courier New"/>
            <w:sz w:val="24"/>
          </w:rPr>
          <w:delText xml:space="preserve">screen </w:delText>
        </w:r>
      </w:del>
      <w:ins w:id="47" w:author="Erik" w:date="2017-03-05T14:55:00Z">
        <w:r w:rsidR="00C63CC4">
          <w:rPr>
            <w:rFonts w:ascii="Courier New" w:hAnsi="Courier New" w:cs="Courier New"/>
            <w:sz w:val="24"/>
          </w:rPr>
          <w:t>report output</w:t>
        </w:r>
        <w:r w:rsidR="00C63CC4" w:rsidRPr="001604FD">
          <w:rPr>
            <w:rFonts w:ascii="Courier New" w:hAnsi="Courier New" w:cs="Courier New"/>
            <w:sz w:val="24"/>
          </w:rPr>
          <w:t xml:space="preserve"> </w:t>
        </w:r>
      </w:ins>
      <w:del w:id="48" w:author="Erik" w:date="2017-03-05T14:56:00Z">
        <w:r w:rsidRPr="001604FD" w:rsidDel="00C63CC4">
          <w:rPr>
            <w:rFonts w:ascii="Courier New" w:hAnsi="Courier New" w:cs="Courier New"/>
            <w:sz w:val="24"/>
          </w:rPr>
          <w:delText>(reports)</w:delText>
        </w:r>
        <w:r w:rsidR="00996C2F" w:rsidDel="00C63CC4">
          <w:rPr>
            <w:rFonts w:ascii="Courier New" w:hAnsi="Courier New" w:cs="Courier New"/>
            <w:sz w:val="24"/>
          </w:rPr>
          <w:delText xml:space="preserve"> </w:delText>
        </w:r>
      </w:del>
      <w:r w:rsidR="00996C2F">
        <w:rPr>
          <w:rFonts w:ascii="Courier New" w:hAnsi="Courier New" w:cs="Courier New"/>
          <w:sz w:val="24"/>
        </w:rPr>
        <w:t>- Average</w:t>
      </w:r>
    </w:p>
    <w:p w:rsidR="005B03A2" w:rsidRPr="001604FD" w:rsidRDefault="005B03A2" w:rsidP="008C7FF7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External Interface Files (EIF)</w:t>
      </w:r>
    </w:p>
    <w:p w:rsidR="006F1D19" w:rsidRPr="001604FD" w:rsidRDefault="00E63DF8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Vendor order file - </w:t>
      </w:r>
      <w:del w:id="49" w:author="Erik" w:date="2017-03-05T14:52:00Z">
        <w:r w:rsidDel="00C63CC4">
          <w:rPr>
            <w:rFonts w:ascii="Courier New" w:hAnsi="Courier New" w:cs="Courier New"/>
            <w:sz w:val="24"/>
          </w:rPr>
          <w:delText>Average</w:delText>
        </w:r>
      </w:del>
      <w:ins w:id="50" w:author="Erik" w:date="2017-03-05T14:52:00Z">
        <w:r w:rsidR="00C63CC4">
          <w:rPr>
            <w:rFonts w:ascii="Courier New" w:hAnsi="Courier New" w:cs="Courier New"/>
            <w:sz w:val="24"/>
          </w:rPr>
          <w:t>Low</w:t>
        </w:r>
      </w:ins>
    </w:p>
    <w:p w:rsidR="005B03A2" w:rsidRPr="001604FD" w:rsidRDefault="005B03A2" w:rsidP="008C7FF7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Internal Logical Files (ILF)</w:t>
      </w:r>
    </w:p>
    <w:p w:rsidR="006F1D19" w:rsidRDefault="001604FD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Transaction table</w:t>
      </w:r>
      <w:r w:rsidR="00996C2F">
        <w:rPr>
          <w:rFonts w:ascii="Courier New" w:hAnsi="Courier New" w:cs="Courier New"/>
          <w:sz w:val="24"/>
        </w:rPr>
        <w:t xml:space="preserve"> - </w:t>
      </w:r>
      <w:del w:id="51" w:author="Erik" w:date="2017-03-05T14:54:00Z">
        <w:r w:rsidR="00996C2F" w:rsidDel="00C63CC4">
          <w:rPr>
            <w:rFonts w:ascii="Courier New" w:hAnsi="Courier New" w:cs="Courier New"/>
            <w:sz w:val="24"/>
          </w:rPr>
          <w:delText>High</w:delText>
        </w:r>
      </w:del>
      <w:ins w:id="52" w:author="Erik" w:date="2017-03-05T15:14:00Z">
        <w:r w:rsidR="0080721F">
          <w:rPr>
            <w:rFonts w:ascii="Courier New" w:hAnsi="Courier New" w:cs="Courier New"/>
            <w:sz w:val="24"/>
          </w:rPr>
          <w:t>Low</w:t>
        </w:r>
      </w:ins>
    </w:p>
    <w:p w:rsidR="001604FD" w:rsidRDefault="001604FD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Customer table</w:t>
      </w:r>
      <w:r w:rsidR="00996C2F">
        <w:rPr>
          <w:rFonts w:ascii="Courier New" w:hAnsi="Courier New" w:cs="Courier New"/>
          <w:sz w:val="24"/>
        </w:rPr>
        <w:t xml:space="preserve"> - </w:t>
      </w:r>
      <w:r w:rsidR="00972653">
        <w:rPr>
          <w:rFonts w:ascii="Courier New" w:hAnsi="Courier New" w:cs="Courier New"/>
          <w:sz w:val="24"/>
        </w:rPr>
        <w:t>Average</w:t>
      </w:r>
    </w:p>
    <w:p w:rsidR="001604FD" w:rsidRDefault="001604FD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Store table</w:t>
      </w:r>
      <w:r w:rsidR="00996C2F">
        <w:rPr>
          <w:rFonts w:ascii="Courier New" w:hAnsi="Courier New" w:cs="Courier New"/>
          <w:sz w:val="24"/>
        </w:rPr>
        <w:t xml:space="preserve"> – </w:t>
      </w:r>
      <w:del w:id="53" w:author="Erik" w:date="2017-03-05T15:14:00Z">
        <w:r w:rsidR="00972653" w:rsidDel="0080721F">
          <w:rPr>
            <w:rFonts w:ascii="Courier New" w:hAnsi="Courier New" w:cs="Courier New"/>
            <w:sz w:val="24"/>
          </w:rPr>
          <w:delText>Average</w:delText>
        </w:r>
      </w:del>
      <w:ins w:id="54" w:author="Erik" w:date="2017-03-05T15:14:00Z">
        <w:r w:rsidR="0080721F">
          <w:rPr>
            <w:rFonts w:ascii="Courier New" w:hAnsi="Courier New" w:cs="Courier New"/>
            <w:sz w:val="24"/>
          </w:rPr>
          <w:t>High</w:t>
        </w:r>
      </w:ins>
    </w:p>
    <w:p w:rsidR="00996C2F" w:rsidDel="0080721F" w:rsidRDefault="00996C2F" w:rsidP="008C7FF7">
      <w:pPr>
        <w:pStyle w:val="ListParagraph"/>
        <w:numPr>
          <w:ilvl w:val="4"/>
          <w:numId w:val="2"/>
        </w:numPr>
        <w:rPr>
          <w:del w:id="55" w:author="Erik" w:date="2017-03-05T15:14:00Z"/>
          <w:rFonts w:ascii="Courier New" w:hAnsi="Courier New" w:cs="Courier New"/>
          <w:sz w:val="24"/>
        </w:rPr>
      </w:pPr>
      <w:del w:id="56" w:author="Erik" w:date="2017-03-05T15:14:00Z">
        <w:r w:rsidDel="0080721F">
          <w:rPr>
            <w:rFonts w:ascii="Courier New" w:hAnsi="Courier New" w:cs="Courier New"/>
            <w:sz w:val="24"/>
          </w:rPr>
          <w:delText xml:space="preserve">Store/Warehouse Inventory table - </w:delText>
        </w:r>
        <w:r w:rsidR="00972653" w:rsidDel="0080721F">
          <w:rPr>
            <w:rFonts w:ascii="Courier New" w:hAnsi="Courier New" w:cs="Courier New"/>
            <w:sz w:val="24"/>
          </w:rPr>
          <w:delText>Average</w:delText>
        </w:r>
      </w:del>
    </w:p>
    <w:p w:rsidR="001604FD" w:rsidRPr="001604FD" w:rsidRDefault="001604FD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Item table</w:t>
      </w:r>
      <w:r w:rsidR="00972653">
        <w:rPr>
          <w:rFonts w:ascii="Courier New" w:hAnsi="Courier New" w:cs="Courier New"/>
          <w:sz w:val="24"/>
        </w:rPr>
        <w:t xml:space="preserve"> - Average</w:t>
      </w:r>
    </w:p>
    <w:p w:rsidR="003A1670" w:rsidRDefault="003A1670" w:rsidP="003A1670">
      <w:pPr>
        <w:pStyle w:val="ListParagraph"/>
        <w:ind w:left="1080"/>
      </w:pPr>
    </w:p>
    <w:p w:rsidR="00996C2F" w:rsidRPr="00996C2F" w:rsidRDefault="008C7FF7" w:rsidP="008C7FF7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4"/>
          <w:u w:val="single"/>
        </w:rPr>
      </w:pPr>
      <w:r>
        <w:rPr>
          <w:rFonts w:ascii="Courier New" w:hAnsi="Courier New" w:cs="Courier New"/>
          <w:sz w:val="24"/>
        </w:rPr>
        <w:t>Function Point Valuation</w:t>
      </w:r>
    </w:p>
    <w:p w:rsidR="00996C2F" w:rsidRPr="00996C2F" w:rsidRDefault="00996C2F" w:rsidP="00996C2F">
      <w:pPr>
        <w:rPr>
          <w:rFonts w:ascii="Courier New" w:hAnsi="Courier New" w:cs="Courier New"/>
          <w:sz w:val="24"/>
        </w:rPr>
      </w:pPr>
      <w:r w:rsidRPr="00996C2F">
        <w:rPr>
          <w:rFonts w:ascii="Courier New" w:hAnsi="Courier New" w:cs="Courier New"/>
          <w:sz w:val="24"/>
        </w:rPr>
        <w:t xml:space="preserve"> </w:t>
      </w:r>
    </w:p>
    <w:tbl>
      <w:tblPr>
        <w:tblW w:w="90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Category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How Many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Complexity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EI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8C7FF7" w:rsidRDefault="008C7FF7" w:rsidP="00E63DF8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8C7FF7">
              <w:rPr>
                <w:rFonts w:eastAsia="Times New Roman" w:cs="Arial"/>
                <w:sz w:val="36"/>
                <w:szCs w:val="36"/>
              </w:rPr>
              <w:t>2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3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EI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0721F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ins w:id="57" w:author="Erik" w:date="2017-03-05T15:08:00Z">
              <w:r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t>3</w:t>
              </w:r>
            </w:ins>
            <w:del w:id="58" w:author="Erik" w:date="2017-03-05T15:08:00Z">
              <w:r w:rsidR="008C7FF7" w:rsidDel="0080721F"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delText>2</w:delText>
              </w:r>
            </w:del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4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EI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C7FF7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1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6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EO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8C7FF7" w:rsidRDefault="008C7FF7" w:rsidP="00E63DF8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>
              <w:rPr>
                <w:rFonts w:eastAsia="Times New Roman" w:cs="Arial"/>
                <w:sz w:val="36"/>
                <w:szCs w:val="36"/>
              </w:rPr>
              <w:t>2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4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EO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C7FF7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del w:id="59" w:author="Erik" w:date="2017-03-05T15:08:00Z">
              <w:r w:rsidDel="0080721F"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delText>3</w:delText>
              </w:r>
            </w:del>
            <w:ins w:id="60" w:author="Erik" w:date="2017-03-05T15:08:00Z">
              <w:r w:rsidR="0080721F"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t>2</w:t>
              </w:r>
            </w:ins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C7FF7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5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EO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C7FF7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1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C7FF7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7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EQ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C7FF7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1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0721F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ins w:id="61" w:author="Erik" w:date="2017-03-05T15:09:00Z">
              <w:r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t>3</w:t>
              </w:r>
            </w:ins>
            <w:del w:id="62" w:author="Erik" w:date="2017-03-05T15:09:00Z">
              <w:r w:rsidR="008C7FF7" w:rsidDel="0080721F"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delText>5</w:delText>
              </w:r>
            </w:del>
          </w:p>
        </w:tc>
      </w:tr>
      <w:tr w:rsidR="0080721F" w:rsidRPr="00E63DF8" w:rsidTr="00E63DF8">
        <w:trPr>
          <w:ins w:id="63" w:author="Erik" w:date="2017-03-05T15:09:00Z"/>
        </w:trPr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80721F" w:rsidRDefault="0080721F" w:rsidP="00E63DF8">
            <w:pPr>
              <w:spacing w:after="0" w:line="240" w:lineRule="auto"/>
              <w:rPr>
                <w:ins w:id="64" w:author="Erik" w:date="2017-03-05T15:09:00Z"/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ins w:id="65" w:author="Erik" w:date="2017-03-05T15:09:00Z">
              <w:r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t>EQ</w:t>
              </w:r>
            </w:ins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80721F" w:rsidRDefault="0080721F" w:rsidP="00E63DF8">
            <w:pPr>
              <w:spacing w:after="0" w:line="240" w:lineRule="auto"/>
              <w:rPr>
                <w:ins w:id="66" w:author="Erik" w:date="2017-03-05T15:09:00Z"/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ins w:id="67" w:author="Erik" w:date="2017-03-05T15:09:00Z">
              <w:r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t>1</w:t>
              </w:r>
            </w:ins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80721F" w:rsidRDefault="0080721F" w:rsidP="00E63DF8">
            <w:pPr>
              <w:spacing w:after="0" w:line="240" w:lineRule="auto"/>
              <w:rPr>
                <w:ins w:id="68" w:author="Erik" w:date="2017-03-05T15:09:00Z"/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ins w:id="69" w:author="Erik" w:date="2017-03-05T15:09:00Z">
              <w:r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t>5</w:t>
              </w:r>
            </w:ins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EIF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C7FF7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1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C7FF7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del w:id="70" w:author="Erik" w:date="2017-03-05T15:09:00Z">
              <w:r w:rsidDel="0080721F"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delText>7</w:delText>
              </w:r>
            </w:del>
            <w:ins w:id="71" w:author="Erik" w:date="2017-03-05T15:09:00Z">
              <w:r w:rsidR="0080721F"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t>5</w:t>
              </w:r>
            </w:ins>
          </w:p>
        </w:tc>
      </w:tr>
      <w:tr w:rsidR="0080721F" w:rsidRPr="00E63DF8" w:rsidTr="00E63DF8">
        <w:trPr>
          <w:ins w:id="72" w:author="Erik" w:date="2017-03-05T15:14:00Z"/>
        </w:trPr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80721F" w:rsidRDefault="0080721F" w:rsidP="00E63DF8">
            <w:pPr>
              <w:spacing w:after="0" w:line="240" w:lineRule="auto"/>
              <w:rPr>
                <w:ins w:id="73" w:author="Erik" w:date="2017-03-05T15:14:00Z"/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ins w:id="74" w:author="Erik" w:date="2017-03-05T15:15:00Z">
              <w:r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t>ILF</w:t>
              </w:r>
            </w:ins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80721F" w:rsidRDefault="0080721F" w:rsidP="00E63DF8">
            <w:pPr>
              <w:spacing w:after="0" w:line="240" w:lineRule="auto"/>
              <w:rPr>
                <w:ins w:id="75" w:author="Erik" w:date="2017-03-05T15:14:00Z"/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ins w:id="76" w:author="Erik" w:date="2017-03-05T15:15:00Z">
              <w:r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t>1</w:t>
              </w:r>
            </w:ins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80721F" w:rsidRDefault="0080721F" w:rsidP="00E63DF8">
            <w:pPr>
              <w:spacing w:after="0" w:line="240" w:lineRule="auto"/>
              <w:rPr>
                <w:ins w:id="77" w:author="Erik" w:date="2017-03-05T15:14:00Z"/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ins w:id="78" w:author="Erik" w:date="2017-03-05T15:15:00Z">
              <w:r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t>7</w:t>
              </w:r>
            </w:ins>
          </w:p>
        </w:tc>
      </w:tr>
      <w:tr w:rsidR="0080721F" w:rsidRPr="00E63DF8" w:rsidTr="00E63DF8">
        <w:trPr>
          <w:ins w:id="79" w:author="Erik" w:date="2017-03-05T15:15:00Z"/>
        </w:trPr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80721F" w:rsidRDefault="0080721F" w:rsidP="00E63DF8">
            <w:pPr>
              <w:spacing w:after="0" w:line="240" w:lineRule="auto"/>
              <w:rPr>
                <w:ins w:id="80" w:author="Erik" w:date="2017-03-05T15:15:00Z"/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ins w:id="81" w:author="Erik" w:date="2017-03-05T15:15:00Z">
              <w:r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t>ILF</w:t>
              </w:r>
            </w:ins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80721F" w:rsidRDefault="0080721F" w:rsidP="00E63DF8">
            <w:pPr>
              <w:spacing w:after="0" w:line="240" w:lineRule="auto"/>
              <w:rPr>
                <w:ins w:id="82" w:author="Erik" w:date="2017-03-05T15:15:00Z"/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ins w:id="83" w:author="Erik" w:date="2017-03-05T15:15:00Z">
              <w:r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t>2</w:t>
              </w:r>
            </w:ins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80721F" w:rsidRDefault="0080721F" w:rsidP="00E63DF8">
            <w:pPr>
              <w:spacing w:after="0" w:line="240" w:lineRule="auto"/>
              <w:rPr>
                <w:ins w:id="84" w:author="Erik" w:date="2017-03-05T15:15:00Z"/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ins w:id="85" w:author="Erik" w:date="2017-03-05T15:15:00Z">
              <w:r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t>10</w:t>
              </w:r>
            </w:ins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ILF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0721F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ins w:id="86" w:author="Erik" w:date="2017-03-05T15:15:00Z">
              <w:r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t>1</w:t>
              </w:r>
            </w:ins>
            <w:del w:id="87" w:author="Erik" w:date="2017-03-05T15:10:00Z">
              <w:r w:rsidR="008C7FF7" w:rsidDel="0080721F"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delText>4</w:delText>
              </w:r>
            </w:del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C7FF7" w:rsidP="0080721F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pPrChange w:id="88" w:author="Erik" w:date="2017-03-05T15:15:00Z">
                <w:pPr>
                  <w:spacing w:after="0" w:line="240" w:lineRule="auto"/>
                </w:pPr>
              </w:pPrChange>
            </w:pPr>
            <w:del w:id="89" w:author="Erik" w:date="2017-03-05T15:15:00Z">
              <w:r w:rsidDel="0080721F"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delText>1</w:delText>
              </w:r>
            </w:del>
            <w:ins w:id="90" w:author="Erik" w:date="2017-03-05T15:15:00Z">
              <w:r w:rsidR="0080721F"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t>15</w:t>
              </w:r>
            </w:ins>
            <w:del w:id="91" w:author="Erik" w:date="2017-03-05T15:15:00Z">
              <w:r w:rsidDel="0080721F"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delText>0</w:delText>
              </w:r>
            </w:del>
          </w:p>
        </w:tc>
      </w:tr>
      <w:tr w:rsidR="00E63DF8" w:rsidRPr="00E63DF8" w:rsidDel="0080721F" w:rsidTr="00E63DF8">
        <w:trPr>
          <w:del w:id="92" w:author="Erik" w:date="2017-03-05T15:10:00Z"/>
        </w:trPr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Del="0080721F" w:rsidRDefault="00E63DF8" w:rsidP="00E63DF8">
            <w:pPr>
              <w:spacing w:after="0" w:line="240" w:lineRule="auto"/>
              <w:rPr>
                <w:del w:id="93" w:author="Erik" w:date="2017-03-05T15:10:00Z"/>
                <w:rFonts w:ascii="Arial" w:eastAsia="Times New Roman" w:hAnsi="Arial" w:cs="Arial"/>
                <w:sz w:val="36"/>
                <w:szCs w:val="36"/>
              </w:rPr>
            </w:pPr>
            <w:del w:id="94" w:author="Erik" w:date="2017-03-05T15:10:00Z">
              <w:r w:rsidRPr="00E63DF8" w:rsidDel="0080721F"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delText>ILF</w:delText>
              </w:r>
            </w:del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Del="0080721F" w:rsidRDefault="008C7FF7" w:rsidP="00E63DF8">
            <w:pPr>
              <w:spacing w:after="0" w:line="240" w:lineRule="auto"/>
              <w:rPr>
                <w:del w:id="95" w:author="Erik" w:date="2017-03-05T15:10:00Z"/>
                <w:rFonts w:ascii="Arial" w:eastAsia="Times New Roman" w:hAnsi="Arial" w:cs="Arial"/>
                <w:sz w:val="36"/>
                <w:szCs w:val="36"/>
              </w:rPr>
            </w:pPr>
            <w:del w:id="96" w:author="Erik" w:date="2017-03-05T15:10:00Z">
              <w:r w:rsidDel="0080721F">
                <w:rPr>
                  <w:rFonts w:ascii="Arial" w:eastAsia="Times New Roman" w:hAnsi="Arial" w:cs="Arial"/>
                  <w:sz w:val="36"/>
                  <w:szCs w:val="36"/>
                </w:rPr>
                <w:delText>1</w:delText>
              </w:r>
            </w:del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Del="0080721F" w:rsidRDefault="008C7FF7" w:rsidP="00E63DF8">
            <w:pPr>
              <w:spacing w:after="0" w:line="240" w:lineRule="auto"/>
              <w:rPr>
                <w:del w:id="97" w:author="Erik" w:date="2017-03-05T15:10:00Z"/>
                <w:rFonts w:ascii="Arial" w:eastAsia="Times New Roman" w:hAnsi="Arial" w:cs="Arial"/>
                <w:sz w:val="36"/>
                <w:szCs w:val="36"/>
              </w:rPr>
            </w:pPr>
            <w:del w:id="98" w:author="Erik" w:date="2017-03-05T15:10:00Z">
              <w:r w:rsidDel="0080721F">
                <w:rPr>
                  <w:rFonts w:ascii="Calibri" w:eastAsia="Times New Roman" w:hAnsi="Calibri" w:cs="Arial"/>
                  <w:color w:val="505050"/>
                  <w:kern w:val="24"/>
                  <w:sz w:val="36"/>
                  <w:szCs w:val="36"/>
                </w:rPr>
                <w:delText>15</w:delText>
              </w:r>
            </w:del>
          </w:p>
        </w:tc>
      </w:tr>
    </w:tbl>
    <w:p w:rsidR="003A1670" w:rsidRPr="00972653" w:rsidRDefault="003A1670" w:rsidP="00972653">
      <w:pPr>
        <w:rPr>
          <w:rFonts w:ascii="Courier New" w:hAnsi="Courier New" w:cs="Courier New"/>
          <w:sz w:val="24"/>
        </w:rPr>
      </w:pPr>
    </w:p>
    <w:p w:rsidR="00012426" w:rsidRPr="008C7FF7" w:rsidRDefault="008C7FF7" w:rsidP="008C7FF7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sz w:val="24"/>
        </w:rPr>
        <w:lastRenderedPageBreak/>
        <w:t xml:space="preserve">Function Point Summation: </w:t>
      </w:r>
      <w:del w:id="99" w:author="Erik" w:date="2017-03-05T15:16:00Z">
        <w:r w:rsidDel="0080721F">
          <w:rPr>
            <w:rFonts w:ascii="Courier New" w:hAnsi="Courier New" w:cs="Courier New"/>
            <w:sz w:val="24"/>
          </w:rPr>
          <w:delText>117</w:delText>
        </w:r>
      </w:del>
      <w:ins w:id="100" w:author="Erik" w:date="2017-03-05T15:16:00Z">
        <w:r w:rsidR="0080721F">
          <w:rPr>
            <w:rFonts w:ascii="Courier New" w:hAnsi="Courier New" w:cs="Courier New"/>
            <w:sz w:val="24"/>
          </w:rPr>
          <w:t>104</w:t>
        </w:r>
      </w:ins>
      <w:r>
        <w:rPr>
          <w:rFonts w:ascii="Courier New" w:hAnsi="Courier New" w:cs="Courier New"/>
          <w:sz w:val="24"/>
        </w:rPr>
        <w:t xml:space="preserve"> Total</w:t>
      </w:r>
    </w:p>
    <w:p w:rsidR="008C7FF7" w:rsidRPr="008C7FF7" w:rsidRDefault="008C7FF7" w:rsidP="008C7FF7">
      <w:pPr>
        <w:pStyle w:val="ListParagraph"/>
        <w:ind w:left="1440"/>
      </w:pPr>
    </w:p>
    <w:p w:rsidR="008C7FF7" w:rsidRPr="008C7FF7" w:rsidRDefault="008C7FF7" w:rsidP="008C7FF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 w:rsidRPr="008C7FF7">
        <w:rPr>
          <w:rFonts w:ascii="Courier New" w:hAnsi="Courier New" w:cs="Courier New"/>
          <w:sz w:val="24"/>
        </w:rPr>
        <w:t xml:space="preserve">Total Hours Estimation:  </w:t>
      </w:r>
      <w:ins w:id="101" w:author="Erik" w:date="2017-03-05T15:16:00Z">
        <w:r w:rsidR="0080721F">
          <w:rPr>
            <w:rFonts w:ascii="Courier New" w:hAnsi="Courier New" w:cs="Courier New"/>
            <w:sz w:val="24"/>
          </w:rPr>
          <w:t>832</w:t>
        </w:r>
      </w:ins>
      <w:bookmarkStart w:id="102" w:name="_GoBack"/>
      <w:bookmarkEnd w:id="102"/>
      <w:del w:id="103" w:author="Erik" w:date="2017-03-05T15:16:00Z">
        <w:r w:rsidRPr="008C7FF7" w:rsidDel="0080721F">
          <w:rPr>
            <w:rFonts w:ascii="Courier New" w:hAnsi="Courier New" w:cs="Courier New"/>
            <w:sz w:val="24"/>
          </w:rPr>
          <w:delText>936</w:delText>
        </w:r>
      </w:del>
      <w:r w:rsidRPr="008C7FF7">
        <w:rPr>
          <w:rFonts w:ascii="Courier New" w:hAnsi="Courier New" w:cs="Courier New"/>
          <w:sz w:val="24"/>
        </w:rPr>
        <w:t xml:space="preserve"> Total Hours</w:t>
      </w:r>
    </w:p>
    <w:sectPr w:rsidR="008C7FF7" w:rsidRPr="008C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1C6CC8C4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332A"/>
    <w:rsid w:val="00005218"/>
    <w:rsid w:val="00012426"/>
    <w:rsid w:val="000259EE"/>
    <w:rsid w:val="00077593"/>
    <w:rsid w:val="000A7087"/>
    <w:rsid w:val="000C3776"/>
    <w:rsid w:val="000C3C51"/>
    <w:rsid w:val="001604FD"/>
    <w:rsid w:val="00180299"/>
    <w:rsid w:val="002F65A4"/>
    <w:rsid w:val="00380234"/>
    <w:rsid w:val="003A1670"/>
    <w:rsid w:val="00546A89"/>
    <w:rsid w:val="005B03A2"/>
    <w:rsid w:val="005D4120"/>
    <w:rsid w:val="006611B0"/>
    <w:rsid w:val="006F1D19"/>
    <w:rsid w:val="006F5CCE"/>
    <w:rsid w:val="00747E73"/>
    <w:rsid w:val="007A534E"/>
    <w:rsid w:val="0080721F"/>
    <w:rsid w:val="00897337"/>
    <w:rsid w:val="008C7FF7"/>
    <w:rsid w:val="00972653"/>
    <w:rsid w:val="00996C2F"/>
    <w:rsid w:val="009B1576"/>
    <w:rsid w:val="009D09A2"/>
    <w:rsid w:val="00A572F0"/>
    <w:rsid w:val="00A96726"/>
    <w:rsid w:val="00AC0B15"/>
    <w:rsid w:val="00AC4DF3"/>
    <w:rsid w:val="00AE5637"/>
    <w:rsid w:val="00B33792"/>
    <w:rsid w:val="00C63CC4"/>
    <w:rsid w:val="00CA1441"/>
    <w:rsid w:val="00D97E35"/>
    <w:rsid w:val="00E45D0F"/>
    <w:rsid w:val="00E63DF8"/>
    <w:rsid w:val="00E7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FA575-AEFC-45EF-B569-DE9D3718D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5</cp:revision>
  <dcterms:created xsi:type="dcterms:W3CDTF">2017-02-24T23:49:00Z</dcterms:created>
  <dcterms:modified xsi:type="dcterms:W3CDTF">2017-03-05T20:16:00Z</dcterms:modified>
</cp:coreProperties>
</file>